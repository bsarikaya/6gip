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27304EA1" w:rsidR="004F0988" w:rsidRDefault="004F0988" w:rsidP="00133525">
            <w:pPr>
              <w:pStyle w:val="ZA"/>
              <w:framePr w:w="0" w:hRule="auto" w:wrap="auto" w:vAnchor="margin" w:hAnchor="text" w:yAlign="inline"/>
            </w:pPr>
            <w:bookmarkStart w:id="0" w:name="page1"/>
            <w:r w:rsidRPr="00133525">
              <w:rPr>
                <w:sz w:val="64"/>
              </w:rPr>
              <w:t xml:space="preserve">3GPP </w:t>
            </w:r>
            <w:bookmarkStart w:id="1" w:name="specType1"/>
            <w:r w:rsidR="0063543D" w:rsidRPr="00EB3369">
              <w:rPr>
                <w:sz w:val="64"/>
              </w:rPr>
              <w:t>TR</w:t>
            </w:r>
            <w:bookmarkEnd w:id="1"/>
            <w:r w:rsidRPr="00EB3369">
              <w:rPr>
                <w:sz w:val="64"/>
              </w:rPr>
              <w:t xml:space="preserve"> </w:t>
            </w:r>
            <w:bookmarkStart w:id="2" w:name="specNumber"/>
            <w:r w:rsidR="00EB3369" w:rsidRPr="00EB3369">
              <w:rPr>
                <w:sz w:val="64"/>
              </w:rPr>
              <w:t>38</w:t>
            </w:r>
            <w:r w:rsidRPr="00EB3369">
              <w:rPr>
                <w:sz w:val="64"/>
              </w:rPr>
              <w:t>.</w:t>
            </w:r>
            <w:bookmarkEnd w:id="2"/>
            <w:r w:rsidR="00EB3369">
              <w:rPr>
                <w:sz w:val="64"/>
              </w:rPr>
              <w:t>843</w:t>
            </w:r>
            <w:r w:rsidRPr="00133525">
              <w:rPr>
                <w:sz w:val="64"/>
              </w:rPr>
              <w:t xml:space="preserve"> </w:t>
            </w:r>
            <w:r w:rsidRPr="004D3578">
              <w:t>V</w:t>
            </w:r>
            <w:bookmarkStart w:id="3" w:name="specVersion"/>
            <w:r w:rsidR="00B318C7">
              <w:t>0.0.0</w:t>
            </w:r>
            <w:bookmarkEnd w:id="3"/>
            <w:r w:rsidRPr="004D3578">
              <w:t xml:space="preserve"> </w:t>
            </w:r>
            <w:r w:rsidRPr="00133525">
              <w:rPr>
                <w:sz w:val="32"/>
              </w:rPr>
              <w:t>(</w:t>
            </w:r>
            <w:r w:rsidR="00B318C7">
              <w:rPr>
                <w:sz w:val="32"/>
              </w:rPr>
              <w:t>2022-05</w:t>
            </w:r>
            <w:r w:rsidRPr="00133525">
              <w:rPr>
                <w:sz w:val="32"/>
              </w:rPr>
              <w:t>)</w:t>
            </w:r>
          </w:p>
        </w:tc>
      </w:tr>
      <w:tr w:rsidR="004F0988" w14:paraId="0FFD4F19" w14:textId="77777777" w:rsidTr="005E4BB2">
        <w:trPr>
          <w:trHeight w:hRule="exact" w:val="1134"/>
        </w:trPr>
        <w:tc>
          <w:tcPr>
            <w:tcW w:w="10423" w:type="dxa"/>
            <w:gridSpan w:val="2"/>
            <w:shd w:val="clear" w:color="auto" w:fill="auto"/>
          </w:tcPr>
          <w:p w14:paraId="5AB75458" w14:textId="0C814DCB" w:rsidR="004F0988" w:rsidRDefault="004F0988" w:rsidP="00133525">
            <w:pPr>
              <w:pStyle w:val="ZB"/>
              <w:framePr w:w="0" w:hRule="auto" w:wrap="auto" w:vAnchor="margin" w:hAnchor="text" w:yAlign="inline"/>
            </w:pPr>
            <w:r w:rsidRPr="004D3578">
              <w:t xml:space="preserve">Technical </w:t>
            </w:r>
            <w:bookmarkStart w:id="4" w:name="spectype2"/>
            <w:r w:rsidR="00D57972" w:rsidRPr="00453324">
              <w:t>Report</w:t>
            </w:r>
            <w:bookmarkEnd w:id="4"/>
          </w:p>
          <w:p w14:paraId="462B8E42" w14:textId="772EF656" w:rsidR="00BA4B8D" w:rsidRDefault="00BA4B8D" w:rsidP="00BA4B8D">
            <w:pPr>
              <w:pStyle w:val="Guidance"/>
            </w:pPr>
            <w:r>
              <w:br/>
            </w:r>
            <w:r>
              <w:br/>
            </w:r>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653799DC" w14:textId="1139E2A2" w:rsidR="004F0988" w:rsidRPr="003A7407" w:rsidRDefault="004F0988" w:rsidP="00133525">
            <w:pPr>
              <w:pStyle w:val="ZT"/>
              <w:framePr w:wrap="auto" w:hAnchor="text" w:yAlign="inline"/>
            </w:pPr>
            <w:r w:rsidRPr="003A7407">
              <w:t xml:space="preserve">Technical Specification Group </w:t>
            </w:r>
            <w:bookmarkStart w:id="5" w:name="specTitle"/>
            <w:r w:rsidR="003A7407" w:rsidRPr="003A7407">
              <w:t>Radio Access Networks</w:t>
            </w:r>
            <w:r w:rsidRPr="003A7407">
              <w:t>;</w:t>
            </w:r>
          </w:p>
          <w:p w14:paraId="1D2A8F5E" w14:textId="23550C75" w:rsidR="004F0988" w:rsidRPr="004D3578" w:rsidRDefault="00804D82" w:rsidP="00133525">
            <w:pPr>
              <w:pStyle w:val="ZT"/>
              <w:framePr w:wrap="auto" w:hAnchor="text" w:yAlign="inline"/>
            </w:pPr>
            <w:r w:rsidRPr="00804D82">
              <w:t xml:space="preserve">Study on Artificial Intelligence (AI)/Machine Learning (ML) </w:t>
            </w:r>
            <w:r w:rsidR="006D6B17">
              <w:br/>
            </w:r>
            <w:r w:rsidRPr="00804D82">
              <w:t>for NR air interface</w:t>
            </w:r>
            <w:bookmarkEnd w:id="5"/>
          </w:p>
          <w:p w14:paraId="04CAC1E0" w14:textId="6B9172EF" w:rsidR="004F0988" w:rsidRPr="00133525" w:rsidRDefault="004F0988" w:rsidP="00133525">
            <w:pPr>
              <w:pStyle w:val="ZT"/>
              <w:framePr w:wrap="auto" w:hAnchor="text" w:yAlign="inline"/>
              <w:rPr>
                <w:i/>
                <w:sz w:val="28"/>
              </w:rPr>
            </w:pPr>
            <w:r w:rsidRPr="00804D82">
              <w:t>(</w:t>
            </w:r>
            <w:r w:rsidRPr="00804D82">
              <w:rPr>
                <w:rStyle w:val="ZGSM"/>
              </w:rPr>
              <w:t xml:space="preserve">Release </w:t>
            </w:r>
            <w:bookmarkStart w:id="6" w:name="specRelease"/>
            <w:r w:rsidRPr="00804D82">
              <w:rPr>
                <w:rStyle w:val="ZGSM"/>
              </w:rPr>
              <w:t>1</w:t>
            </w:r>
            <w:r w:rsidR="00D82E6F" w:rsidRPr="00804D82">
              <w:rPr>
                <w:rStyle w:val="ZGSM"/>
              </w:rPr>
              <w:t>8</w:t>
            </w:r>
            <w:bookmarkEnd w:id="6"/>
            <w:r w:rsidRPr="004D3578">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5E4BB2">
        <w:trPr>
          <w:trHeight w:hRule="exact" w:val="1531"/>
        </w:trPr>
        <w:tc>
          <w:tcPr>
            <w:tcW w:w="4883" w:type="dxa"/>
            <w:shd w:val="clear" w:color="auto" w:fill="auto"/>
          </w:tcPr>
          <w:p w14:paraId="4743C82D" w14:textId="3B9B2884" w:rsidR="00D82E6F" w:rsidRDefault="00662F0D" w:rsidP="00D82E6F">
            <w:pPr>
              <w:rPr>
                <w:i/>
              </w:rPr>
            </w:pPr>
            <w:r>
              <w:rPr>
                <w:i/>
                <w:noProof/>
              </w:rPr>
              <w:drawing>
                <wp:inline distT="0" distB="0" distL="0" distR="0" wp14:anchorId="6E429F5D" wp14:editId="17BFFEB5">
                  <wp:extent cx="1285875" cy="79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5875" cy="793750"/>
                          </a:xfrm>
                          <a:prstGeom prst="rect">
                            <a:avLst/>
                          </a:prstGeom>
                          <a:noFill/>
                          <a:ln>
                            <a:noFill/>
                          </a:ln>
                        </pic:spPr>
                      </pic:pic>
                    </a:graphicData>
                  </a:graphic>
                </wp:inline>
              </w:drawing>
            </w:r>
          </w:p>
        </w:tc>
        <w:tc>
          <w:tcPr>
            <w:tcW w:w="5540" w:type="dxa"/>
            <w:shd w:val="clear" w:color="auto" w:fill="auto"/>
          </w:tcPr>
          <w:p w14:paraId="0E63523F" w14:textId="5E950660" w:rsidR="00D82E6F" w:rsidRDefault="00662F0D" w:rsidP="00D82E6F">
            <w:pPr>
              <w:jc w:val="right"/>
            </w:pPr>
            <w:r>
              <w:rPr>
                <w:noProof/>
              </w:rPr>
              <w:drawing>
                <wp:inline distT="0" distB="0" distL="0" distR="0" wp14:anchorId="6B8977E6" wp14:editId="7B49F04F">
                  <wp:extent cx="1623060" cy="94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3060" cy="949325"/>
                          </a:xfrm>
                          <a:prstGeom prst="rect">
                            <a:avLst/>
                          </a:prstGeom>
                          <a:noFill/>
                          <a:ln>
                            <a:noFill/>
                          </a:ln>
                        </pic:spPr>
                      </pic:pic>
                    </a:graphicData>
                  </a:graphic>
                </wp:inline>
              </w:drawing>
            </w:r>
          </w:p>
        </w:tc>
      </w:tr>
      <w:tr w:rsidR="00D82E6F" w14:paraId="48DEBCEB" w14:textId="77777777" w:rsidTr="005E4BB2">
        <w:trPr>
          <w:trHeight w:hRule="exact" w:val="5783"/>
        </w:trPr>
        <w:tc>
          <w:tcPr>
            <w:tcW w:w="10423" w:type="dxa"/>
            <w:gridSpan w:val="2"/>
            <w:shd w:val="clear" w:color="auto" w:fill="auto"/>
          </w:tcPr>
          <w:p w14:paraId="56990EEF" w14:textId="0EDB18E8" w:rsidR="00D82E6F" w:rsidRPr="00C074DD" w:rsidRDefault="00D82E6F" w:rsidP="00D82E6F">
            <w:pPr>
              <w:pStyle w:val="Guidance"/>
              <w:rPr>
                <w:b/>
              </w:rPr>
            </w:pPr>
          </w:p>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7"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7"/>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8"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04D725DC" w:rsidR="00E16509" w:rsidRPr="00133525" w:rsidRDefault="00E16509" w:rsidP="00133525">
            <w:pPr>
              <w:pStyle w:val="FP"/>
              <w:jc w:val="center"/>
              <w:rPr>
                <w:noProof/>
                <w:sz w:val="18"/>
              </w:rPr>
            </w:pPr>
            <w:r w:rsidRPr="007F0E67">
              <w:rPr>
                <w:noProof/>
                <w:sz w:val="18"/>
              </w:rPr>
              <w:t xml:space="preserve">© </w:t>
            </w:r>
            <w:bookmarkStart w:id="11" w:name="copyrightDate"/>
            <w:r w:rsidRPr="007F0E67">
              <w:rPr>
                <w:noProof/>
                <w:sz w:val="18"/>
              </w:rPr>
              <w:t>2</w:t>
            </w:r>
            <w:r w:rsidR="008E2D68" w:rsidRPr="007F0E67">
              <w:rPr>
                <w:noProof/>
                <w:sz w:val="18"/>
              </w:rPr>
              <w:t>02</w:t>
            </w:r>
            <w:r w:rsidR="007F0E67" w:rsidRPr="007F0E67">
              <w:rPr>
                <w:noProof/>
                <w:sz w:val="18"/>
              </w:rPr>
              <w:t>2</w:t>
            </w:r>
            <w:bookmarkEnd w:id="11"/>
            <w:r w:rsidRPr="007F0E67">
              <w:rPr>
                <w:noProof/>
                <w:sz w:val="18"/>
              </w:rPr>
              <w:t>,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01ADBC9C" w14:textId="62D3863A" w:rsidR="00CC4EA9" w:rsidRDefault="004D3578">
      <w:pPr>
        <w:pStyle w:val="TOC1"/>
        <w:rPr>
          <w:rFonts w:asciiTheme="minorHAnsi" w:eastAsiaTheme="minorEastAsia" w:hAnsiTheme="minorHAnsi" w:cstheme="minorBidi"/>
          <w:szCs w:val="22"/>
          <w:lang w:val="en-US"/>
        </w:rPr>
      </w:pPr>
      <w:r w:rsidRPr="004D3578">
        <w:fldChar w:fldCharType="begin"/>
      </w:r>
      <w:r w:rsidRPr="004D3578">
        <w:instrText xml:space="preserve"> TOC \o "1-9" </w:instrText>
      </w:r>
      <w:r w:rsidRPr="004D3578">
        <w:fldChar w:fldCharType="separate"/>
      </w:r>
      <w:r w:rsidR="00CC4EA9">
        <w:t>Foreword</w:t>
      </w:r>
      <w:r w:rsidR="00CC4EA9">
        <w:tab/>
      </w:r>
      <w:r w:rsidR="00CC4EA9">
        <w:fldChar w:fldCharType="begin"/>
      </w:r>
      <w:r w:rsidR="00CC4EA9">
        <w:instrText xml:space="preserve"> PAGEREF _Toc103346894 \h </w:instrText>
      </w:r>
      <w:r w:rsidR="00CC4EA9">
        <w:fldChar w:fldCharType="separate"/>
      </w:r>
      <w:r w:rsidR="00CC4EA9">
        <w:t>4</w:t>
      </w:r>
      <w:r w:rsidR="00CC4EA9">
        <w:fldChar w:fldCharType="end"/>
      </w:r>
    </w:p>
    <w:p w14:paraId="01296758" w14:textId="707586A0" w:rsidR="00CC4EA9" w:rsidRDefault="00CC4EA9">
      <w:pPr>
        <w:pStyle w:val="TOC1"/>
        <w:rPr>
          <w:rFonts w:asciiTheme="minorHAnsi" w:eastAsiaTheme="minorEastAsia" w:hAnsiTheme="minorHAnsi" w:cstheme="minorBidi"/>
          <w:szCs w:val="22"/>
          <w:lang w:val="en-US"/>
        </w:rPr>
      </w:pPr>
      <w:r>
        <w:t>Introduction</w:t>
      </w:r>
      <w:r>
        <w:tab/>
      </w:r>
      <w:r>
        <w:fldChar w:fldCharType="begin"/>
      </w:r>
      <w:r>
        <w:instrText xml:space="preserve"> PAGEREF _Toc103346895 \h </w:instrText>
      </w:r>
      <w:r>
        <w:fldChar w:fldCharType="separate"/>
      </w:r>
      <w:r>
        <w:t>5</w:t>
      </w:r>
      <w:r>
        <w:fldChar w:fldCharType="end"/>
      </w:r>
    </w:p>
    <w:p w14:paraId="2C6E5711" w14:textId="1F33FAD8" w:rsidR="00CC4EA9" w:rsidRDefault="00CC4EA9">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r>
      <w:r>
        <w:fldChar w:fldCharType="begin"/>
      </w:r>
      <w:r>
        <w:instrText xml:space="preserve"> PAGEREF _Toc103346896 \h </w:instrText>
      </w:r>
      <w:r>
        <w:fldChar w:fldCharType="separate"/>
      </w:r>
      <w:r>
        <w:t>6</w:t>
      </w:r>
      <w:r>
        <w:fldChar w:fldCharType="end"/>
      </w:r>
    </w:p>
    <w:p w14:paraId="200EE536" w14:textId="0473EEB4" w:rsidR="00CC4EA9" w:rsidRDefault="00CC4EA9">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_Toc103346897 \h </w:instrText>
      </w:r>
      <w:r>
        <w:fldChar w:fldCharType="separate"/>
      </w:r>
      <w:r>
        <w:t>6</w:t>
      </w:r>
      <w:r>
        <w:fldChar w:fldCharType="end"/>
      </w:r>
    </w:p>
    <w:p w14:paraId="767C1E98" w14:textId="2E80A843" w:rsidR="00CC4EA9" w:rsidRDefault="00CC4EA9">
      <w:pPr>
        <w:pStyle w:val="TOC1"/>
        <w:rPr>
          <w:rFonts w:asciiTheme="minorHAnsi" w:eastAsiaTheme="minorEastAsia" w:hAnsiTheme="minorHAnsi" w:cstheme="minorBidi"/>
          <w:szCs w:val="22"/>
          <w:lang w:val="en-US"/>
        </w:rPr>
      </w:pPr>
      <w:r>
        <w:t>3</w:t>
      </w:r>
      <w:r>
        <w:rPr>
          <w:rFonts w:asciiTheme="minorHAnsi" w:eastAsiaTheme="minorEastAsia" w:hAnsiTheme="minorHAnsi" w:cstheme="minorBidi"/>
          <w:szCs w:val="22"/>
          <w:lang w:val="en-US"/>
        </w:rPr>
        <w:tab/>
      </w:r>
      <w:r>
        <w:t>Definitions of terms, symbols and abbreviations</w:t>
      </w:r>
      <w:r>
        <w:tab/>
      </w:r>
      <w:r>
        <w:fldChar w:fldCharType="begin"/>
      </w:r>
      <w:r>
        <w:instrText xml:space="preserve"> PAGEREF _Toc103346898 \h </w:instrText>
      </w:r>
      <w:r>
        <w:fldChar w:fldCharType="separate"/>
      </w:r>
      <w:r>
        <w:t>6</w:t>
      </w:r>
      <w:r>
        <w:fldChar w:fldCharType="end"/>
      </w:r>
    </w:p>
    <w:p w14:paraId="12AEAAD7" w14:textId="71FB42FC" w:rsidR="00CC4EA9" w:rsidRDefault="00CC4EA9">
      <w:pPr>
        <w:pStyle w:val="TOC2"/>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Terms</w:t>
      </w:r>
      <w:r>
        <w:tab/>
      </w:r>
      <w:r>
        <w:fldChar w:fldCharType="begin"/>
      </w:r>
      <w:r>
        <w:instrText xml:space="preserve"> PAGEREF _Toc103346899 \h </w:instrText>
      </w:r>
      <w:r>
        <w:fldChar w:fldCharType="separate"/>
      </w:r>
      <w:r>
        <w:t>6</w:t>
      </w:r>
      <w:r>
        <w:fldChar w:fldCharType="end"/>
      </w:r>
    </w:p>
    <w:p w14:paraId="51DCAE7B" w14:textId="25DB7D15" w:rsidR="00CC4EA9" w:rsidRDefault="00CC4EA9">
      <w:pPr>
        <w:pStyle w:val="TOC2"/>
        <w:rPr>
          <w:rFonts w:asciiTheme="minorHAnsi" w:eastAsiaTheme="minorEastAsia" w:hAnsiTheme="minorHAnsi" w:cstheme="minorBidi"/>
          <w:sz w:val="22"/>
          <w:szCs w:val="22"/>
          <w:lang w:val="en-US"/>
        </w:rPr>
      </w:pPr>
      <w:r>
        <w:t>3.2</w:t>
      </w:r>
      <w:r>
        <w:rPr>
          <w:rFonts w:asciiTheme="minorHAnsi" w:eastAsiaTheme="minorEastAsia" w:hAnsiTheme="minorHAnsi" w:cstheme="minorBidi"/>
          <w:sz w:val="22"/>
          <w:szCs w:val="22"/>
          <w:lang w:val="en-US"/>
        </w:rPr>
        <w:tab/>
      </w:r>
      <w:r>
        <w:t>Symbols</w:t>
      </w:r>
      <w:r>
        <w:tab/>
      </w:r>
      <w:r>
        <w:fldChar w:fldCharType="begin"/>
      </w:r>
      <w:r>
        <w:instrText xml:space="preserve"> PAGEREF _Toc103346900 \h </w:instrText>
      </w:r>
      <w:r>
        <w:fldChar w:fldCharType="separate"/>
      </w:r>
      <w:r>
        <w:t>6</w:t>
      </w:r>
      <w:r>
        <w:fldChar w:fldCharType="end"/>
      </w:r>
    </w:p>
    <w:p w14:paraId="1A1E7D40" w14:textId="4F4D814C" w:rsidR="00CC4EA9" w:rsidRDefault="00CC4EA9">
      <w:pPr>
        <w:pStyle w:val="TOC2"/>
        <w:rPr>
          <w:rFonts w:asciiTheme="minorHAnsi" w:eastAsiaTheme="minorEastAsia" w:hAnsiTheme="minorHAnsi" w:cstheme="minorBidi"/>
          <w:sz w:val="22"/>
          <w:szCs w:val="22"/>
          <w:lang w:val="en-US"/>
        </w:rPr>
      </w:pPr>
      <w:r>
        <w:t>3.3</w:t>
      </w:r>
      <w:r>
        <w:rPr>
          <w:rFonts w:asciiTheme="minorHAnsi" w:eastAsiaTheme="minorEastAsia" w:hAnsiTheme="minorHAnsi" w:cstheme="minorBidi"/>
          <w:sz w:val="22"/>
          <w:szCs w:val="22"/>
          <w:lang w:val="en-US"/>
        </w:rPr>
        <w:tab/>
      </w:r>
      <w:r>
        <w:t>Abbreviations</w:t>
      </w:r>
      <w:r>
        <w:tab/>
      </w:r>
      <w:r>
        <w:fldChar w:fldCharType="begin"/>
      </w:r>
      <w:r>
        <w:instrText xml:space="preserve"> PAGEREF _Toc103346901 \h </w:instrText>
      </w:r>
      <w:r>
        <w:fldChar w:fldCharType="separate"/>
      </w:r>
      <w:r>
        <w:t>7</w:t>
      </w:r>
      <w:r>
        <w:fldChar w:fldCharType="end"/>
      </w:r>
    </w:p>
    <w:p w14:paraId="1EB7CE8D" w14:textId="1525EA4A" w:rsidR="00CC4EA9" w:rsidRDefault="00CC4EA9">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General AI/ML Framework</w:t>
      </w:r>
      <w:r>
        <w:tab/>
      </w:r>
      <w:r>
        <w:fldChar w:fldCharType="begin"/>
      </w:r>
      <w:r>
        <w:instrText xml:space="preserve"> PAGEREF _Toc103346902 \h </w:instrText>
      </w:r>
      <w:r>
        <w:fldChar w:fldCharType="separate"/>
      </w:r>
      <w:r>
        <w:t>7</w:t>
      </w:r>
      <w:r>
        <w:fldChar w:fldCharType="end"/>
      </w:r>
    </w:p>
    <w:p w14:paraId="0C7BC9F2" w14:textId="7FFD8A21" w:rsidR="00CC4EA9" w:rsidRDefault="00CC4EA9">
      <w:pPr>
        <w:pStyle w:val="TOC2"/>
        <w:rPr>
          <w:rFonts w:asciiTheme="minorHAnsi" w:eastAsiaTheme="minorEastAsia" w:hAnsiTheme="minorHAnsi" w:cstheme="minorBidi"/>
          <w:sz w:val="22"/>
          <w:szCs w:val="22"/>
          <w:lang w:val="en-US"/>
        </w:rPr>
      </w:pPr>
      <w:r>
        <w:t>4.1</w:t>
      </w:r>
      <w:r>
        <w:rPr>
          <w:rFonts w:asciiTheme="minorHAnsi" w:eastAsiaTheme="minorEastAsia" w:hAnsiTheme="minorHAnsi" w:cstheme="minorBidi"/>
          <w:sz w:val="22"/>
          <w:szCs w:val="22"/>
          <w:lang w:val="en-US"/>
        </w:rPr>
        <w:tab/>
      </w:r>
      <w:r>
        <w:t>Description of the stages of Machine Learning</w:t>
      </w:r>
      <w:r>
        <w:tab/>
      </w:r>
      <w:r>
        <w:fldChar w:fldCharType="begin"/>
      </w:r>
      <w:r>
        <w:instrText xml:space="preserve"> PAGEREF _Toc103346903 \h </w:instrText>
      </w:r>
      <w:r>
        <w:fldChar w:fldCharType="separate"/>
      </w:r>
      <w:r>
        <w:t>7</w:t>
      </w:r>
      <w:r>
        <w:fldChar w:fldCharType="end"/>
      </w:r>
    </w:p>
    <w:p w14:paraId="03FF10C6" w14:textId="3437D841" w:rsidR="00CC4EA9" w:rsidRDefault="00CC4EA9">
      <w:pPr>
        <w:pStyle w:val="TOC2"/>
        <w:rPr>
          <w:rFonts w:asciiTheme="minorHAnsi" w:eastAsiaTheme="minorEastAsia" w:hAnsiTheme="minorHAnsi" w:cstheme="minorBidi"/>
          <w:sz w:val="22"/>
          <w:szCs w:val="22"/>
          <w:lang w:val="en-US"/>
        </w:rPr>
      </w:pPr>
      <w:r>
        <w:t>4.2</w:t>
      </w:r>
      <w:r>
        <w:rPr>
          <w:rFonts w:asciiTheme="minorHAnsi" w:eastAsiaTheme="minorEastAsia" w:hAnsiTheme="minorHAnsi" w:cstheme="minorBidi"/>
          <w:sz w:val="22"/>
          <w:szCs w:val="22"/>
          <w:lang w:val="en-US"/>
        </w:rPr>
        <w:tab/>
      </w:r>
      <w:r>
        <w:t>Collaboration levels</w:t>
      </w:r>
      <w:r>
        <w:tab/>
      </w:r>
      <w:r>
        <w:fldChar w:fldCharType="begin"/>
      </w:r>
      <w:r>
        <w:instrText xml:space="preserve"> PAGEREF _Toc103346904 \h </w:instrText>
      </w:r>
      <w:r>
        <w:fldChar w:fldCharType="separate"/>
      </w:r>
      <w:r>
        <w:t>7</w:t>
      </w:r>
      <w:r>
        <w:fldChar w:fldCharType="end"/>
      </w:r>
    </w:p>
    <w:p w14:paraId="6B3336D2" w14:textId="2BF8A214" w:rsidR="00CC4EA9" w:rsidRDefault="00CC4EA9">
      <w:pPr>
        <w:pStyle w:val="TOC2"/>
        <w:rPr>
          <w:rFonts w:asciiTheme="minorHAnsi" w:eastAsiaTheme="minorEastAsia" w:hAnsiTheme="minorHAnsi" w:cstheme="minorBidi"/>
          <w:sz w:val="22"/>
          <w:szCs w:val="22"/>
          <w:lang w:val="en-US"/>
        </w:rPr>
      </w:pPr>
      <w:r>
        <w:t>4.3</w:t>
      </w:r>
      <w:r>
        <w:rPr>
          <w:rFonts w:asciiTheme="minorHAnsi" w:eastAsiaTheme="minorEastAsia" w:hAnsiTheme="minorHAnsi" w:cstheme="minorBidi"/>
          <w:sz w:val="22"/>
          <w:szCs w:val="22"/>
          <w:lang w:val="en-US"/>
        </w:rPr>
        <w:tab/>
      </w:r>
      <w:r>
        <w:t>ML model Life Cycle Management</w:t>
      </w:r>
      <w:r>
        <w:tab/>
      </w:r>
      <w:r>
        <w:fldChar w:fldCharType="begin"/>
      </w:r>
      <w:r>
        <w:instrText xml:space="preserve"> PAGEREF _Toc103346905 \h </w:instrText>
      </w:r>
      <w:r>
        <w:fldChar w:fldCharType="separate"/>
      </w:r>
      <w:r>
        <w:t>7</w:t>
      </w:r>
      <w:r>
        <w:fldChar w:fldCharType="end"/>
      </w:r>
    </w:p>
    <w:p w14:paraId="26CB0DA7" w14:textId="617D8AB8" w:rsidR="00CC4EA9" w:rsidRDefault="00CC4EA9">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Use cases</w:t>
      </w:r>
      <w:r>
        <w:tab/>
      </w:r>
      <w:r>
        <w:fldChar w:fldCharType="begin"/>
      </w:r>
      <w:r>
        <w:instrText xml:space="preserve"> PAGEREF _Toc103346906 \h </w:instrText>
      </w:r>
      <w:r>
        <w:fldChar w:fldCharType="separate"/>
      </w:r>
      <w:r>
        <w:t>7</w:t>
      </w:r>
      <w:r>
        <w:fldChar w:fldCharType="end"/>
      </w:r>
    </w:p>
    <w:p w14:paraId="56D780C8" w14:textId="7015DAF6" w:rsidR="00CC4EA9" w:rsidRDefault="00CC4EA9">
      <w:pPr>
        <w:pStyle w:val="TOC2"/>
        <w:rPr>
          <w:rFonts w:asciiTheme="minorHAnsi" w:eastAsiaTheme="minorEastAsia" w:hAnsiTheme="minorHAnsi" w:cstheme="minorBidi"/>
          <w:sz w:val="22"/>
          <w:szCs w:val="22"/>
          <w:lang w:val="en-US"/>
        </w:rPr>
      </w:pPr>
      <w:r>
        <w:t>5.1</w:t>
      </w:r>
      <w:r>
        <w:rPr>
          <w:rFonts w:asciiTheme="minorHAnsi" w:eastAsiaTheme="minorEastAsia" w:hAnsiTheme="minorHAnsi" w:cstheme="minorBidi"/>
          <w:sz w:val="22"/>
          <w:szCs w:val="22"/>
          <w:lang w:val="en-US"/>
        </w:rPr>
        <w:tab/>
      </w:r>
      <w:r>
        <w:t>CSI feedback enhancement</w:t>
      </w:r>
      <w:r>
        <w:tab/>
      </w:r>
      <w:r>
        <w:fldChar w:fldCharType="begin"/>
      </w:r>
      <w:r>
        <w:instrText xml:space="preserve"> PAGEREF _Toc103346907 \h </w:instrText>
      </w:r>
      <w:r>
        <w:fldChar w:fldCharType="separate"/>
      </w:r>
      <w:r>
        <w:t>8</w:t>
      </w:r>
      <w:r>
        <w:fldChar w:fldCharType="end"/>
      </w:r>
    </w:p>
    <w:p w14:paraId="24744C94" w14:textId="298795AE" w:rsidR="00CC4EA9" w:rsidRDefault="00CC4EA9">
      <w:pPr>
        <w:pStyle w:val="TOC3"/>
        <w:rPr>
          <w:rFonts w:asciiTheme="minorHAnsi" w:eastAsiaTheme="minorEastAsia" w:hAnsiTheme="minorHAnsi" w:cstheme="minorBidi"/>
          <w:sz w:val="22"/>
          <w:szCs w:val="22"/>
          <w:lang w:val="en-US"/>
        </w:rPr>
      </w:pPr>
      <w:r>
        <w:t>5.1.1</w:t>
      </w:r>
      <w:r>
        <w:rPr>
          <w:rFonts w:asciiTheme="minorHAnsi" w:eastAsiaTheme="minorEastAsia" w:hAnsiTheme="minorHAnsi" w:cstheme="minorBidi"/>
          <w:sz w:val="22"/>
          <w:szCs w:val="22"/>
          <w:lang w:val="en-US"/>
        </w:rPr>
        <w:tab/>
      </w:r>
      <w:r>
        <w:t>Description</w:t>
      </w:r>
      <w:r>
        <w:tab/>
      </w:r>
      <w:r>
        <w:fldChar w:fldCharType="begin"/>
      </w:r>
      <w:r>
        <w:instrText xml:space="preserve"> PAGEREF _Toc103346908 \h </w:instrText>
      </w:r>
      <w:r>
        <w:fldChar w:fldCharType="separate"/>
      </w:r>
      <w:r>
        <w:t>8</w:t>
      </w:r>
      <w:r>
        <w:fldChar w:fldCharType="end"/>
      </w:r>
    </w:p>
    <w:p w14:paraId="1CAA8E07" w14:textId="054E639E" w:rsidR="00CC4EA9" w:rsidRDefault="00CC4EA9">
      <w:pPr>
        <w:pStyle w:val="TOC3"/>
        <w:rPr>
          <w:rFonts w:asciiTheme="minorHAnsi" w:eastAsiaTheme="minorEastAsia" w:hAnsiTheme="minorHAnsi" w:cstheme="minorBidi"/>
          <w:sz w:val="22"/>
          <w:szCs w:val="22"/>
          <w:lang w:val="en-US"/>
        </w:rPr>
      </w:pPr>
      <w:r>
        <w:t>5.1.2</w:t>
      </w:r>
      <w:r>
        <w:rPr>
          <w:rFonts w:asciiTheme="minorHAnsi" w:eastAsiaTheme="minorEastAsia" w:hAnsiTheme="minorHAnsi" w:cstheme="minorBidi"/>
          <w:sz w:val="22"/>
          <w:szCs w:val="22"/>
          <w:lang w:val="en-US"/>
        </w:rPr>
        <w:tab/>
      </w:r>
      <w:r>
        <w:t>KPIs</w:t>
      </w:r>
      <w:r>
        <w:tab/>
      </w:r>
      <w:r>
        <w:fldChar w:fldCharType="begin"/>
      </w:r>
      <w:r>
        <w:instrText xml:space="preserve"> PAGEREF _Toc103346909 \h </w:instrText>
      </w:r>
      <w:r>
        <w:fldChar w:fldCharType="separate"/>
      </w:r>
      <w:r>
        <w:t>8</w:t>
      </w:r>
      <w:r>
        <w:fldChar w:fldCharType="end"/>
      </w:r>
    </w:p>
    <w:p w14:paraId="5617683A" w14:textId="2D06DA5A" w:rsidR="00CC4EA9" w:rsidRDefault="00CC4EA9">
      <w:pPr>
        <w:pStyle w:val="TOC2"/>
        <w:rPr>
          <w:rFonts w:asciiTheme="minorHAnsi" w:eastAsiaTheme="minorEastAsia" w:hAnsiTheme="minorHAnsi" w:cstheme="minorBidi"/>
          <w:sz w:val="22"/>
          <w:szCs w:val="22"/>
          <w:lang w:val="en-US"/>
        </w:rPr>
      </w:pPr>
      <w:r>
        <w:t>5.2</w:t>
      </w:r>
      <w:r>
        <w:rPr>
          <w:rFonts w:asciiTheme="minorHAnsi" w:eastAsiaTheme="minorEastAsia" w:hAnsiTheme="minorHAnsi" w:cstheme="minorBidi"/>
          <w:sz w:val="22"/>
          <w:szCs w:val="22"/>
          <w:lang w:val="en-US"/>
        </w:rPr>
        <w:tab/>
      </w:r>
      <w:r>
        <w:t>Beam Management</w:t>
      </w:r>
      <w:r>
        <w:tab/>
      </w:r>
      <w:r>
        <w:fldChar w:fldCharType="begin"/>
      </w:r>
      <w:r>
        <w:instrText xml:space="preserve"> PAGEREF _Toc103346910 \h </w:instrText>
      </w:r>
      <w:r>
        <w:fldChar w:fldCharType="separate"/>
      </w:r>
      <w:r>
        <w:t>8</w:t>
      </w:r>
      <w:r>
        <w:fldChar w:fldCharType="end"/>
      </w:r>
    </w:p>
    <w:p w14:paraId="5B065010" w14:textId="6FA50194" w:rsidR="00CC4EA9" w:rsidRDefault="00CC4EA9">
      <w:pPr>
        <w:pStyle w:val="TOC3"/>
        <w:rPr>
          <w:rFonts w:asciiTheme="minorHAnsi" w:eastAsiaTheme="minorEastAsia" w:hAnsiTheme="minorHAnsi" w:cstheme="minorBidi"/>
          <w:sz w:val="22"/>
          <w:szCs w:val="22"/>
          <w:lang w:val="en-US"/>
        </w:rPr>
      </w:pPr>
      <w:r>
        <w:t>5.2.1</w:t>
      </w:r>
      <w:r>
        <w:rPr>
          <w:rFonts w:asciiTheme="minorHAnsi" w:eastAsiaTheme="minorEastAsia" w:hAnsiTheme="minorHAnsi" w:cstheme="minorBidi"/>
          <w:sz w:val="22"/>
          <w:szCs w:val="22"/>
          <w:lang w:val="en-US"/>
        </w:rPr>
        <w:tab/>
      </w:r>
      <w:r>
        <w:t>Description</w:t>
      </w:r>
      <w:r>
        <w:tab/>
      </w:r>
      <w:r>
        <w:fldChar w:fldCharType="begin"/>
      </w:r>
      <w:r>
        <w:instrText xml:space="preserve"> PAGEREF _Toc103346911 \h </w:instrText>
      </w:r>
      <w:r>
        <w:fldChar w:fldCharType="separate"/>
      </w:r>
      <w:r>
        <w:t>8</w:t>
      </w:r>
      <w:r>
        <w:fldChar w:fldCharType="end"/>
      </w:r>
    </w:p>
    <w:p w14:paraId="1C3A4B3C" w14:textId="3F8F6FEF" w:rsidR="00CC4EA9" w:rsidRDefault="00CC4EA9">
      <w:pPr>
        <w:pStyle w:val="TOC3"/>
        <w:rPr>
          <w:rFonts w:asciiTheme="minorHAnsi" w:eastAsiaTheme="minorEastAsia" w:hAnsiTheme="minorHAnsi" w:cstheme="minorBidi"/>
          <w:sz w:val="22"/>
          <w:szCs w:val="22"/>
          <w:lang w:val="en-US"/>
        </w:rPr>
      </w:pPr>
      <w:r>
        <w:t>5.2.2</w:t>
      </w:r>
      <w:r>
        <w:rPr>
          <w:rFonts w:asciiTheme="minorHAnsi" w:eastAsiaTheme="minorEastAsia" w:hAnsiTheme="minorHAnsi" w:cstheme="minorBidi"/>
          <w:sz w:val="22"/>
          <w:szCs w:val="22"/>
          <w:lang w:val="en-US"/>
        </w:rPr>
        <w:tab/>
      </w:r>
      <w:r>
        <w:t>KPIs</w:t>
      </w:r>
      <w:r>
        <w:tab/>
      </w:r>
      <w:r>
        <w:fldChar w:fldCharType="begin"/>
      </w:r>
      <w:r>
        <w:instrText xml:space="preserve"> PAGEREF _Toc103346912 \h </w:instrText>
      </w:r>
      <w:r>
        <w:fldChar w:fldCharType="separate"/>
      </w:r>
      <w:r>
        <w:t>8</w:t>
      </w:r>
      <w:r>
        <w:fldChar w:fldCharType="end"/>
      </w:r>
    </w:p>
    <w:p w14:paraId="0364F2F9" w14:textId="718D9D62" w:rsidR="00CC4EA9" w:rsidRDefault="00CC4EA9">
      <w:pPr>
        <w:pStyle w:val="TOC2"/>
        <w:rPr>
          <w:rFonts w:asciiTheme="minorHAnsi" w:eastAsiaTheme="minorEastAsia" w:hAnsiTheme="minorHAnsi" w:cstheme="minorBidi"/>
          <w:sz w:val="22"/>
          <w:szCs w:val="22"/>
          <w:lang w:val="en-US"/>
        </w:rPr>
      </w:pPr>
      <w:r>
        <w:t>5.3</w:t>
      </w:r>
      <w:r>
        <w:rPr>
          <w:rFonts w:asciiTheme="minorHAnsi" w:eastAsiaTheme="minorEastAsia" w:hAnsiTheme="minorHAnsi" w:cstheme="minorBidi"/>
          <w:sz w:val="22"/>
          <w:szCs w:val="22"/>
          <w:lang w:val="en-US"/>
        </w:rPr>
        <w:tab/>
      </w:r>
      <w:r>
        <w:t>Positioning accuracy enhancements</w:t>
      </w:r>
      <w:r>
        <w:tab/>
      </w:r>
      <w:r>
        <w:fldChar w:fldCharType="begin"/>
      </w:r>
      <w:r>
        <w:instrText xml:space="preserve"> PAGEREF _Toc103346913 \h </w:instrText>
      </w:r>
      <w:r>
        <w:fldChar w:fldCharType="separate"/>
      </w:r>
      <w:r>
        <w:t>8</w:t>
      </w:r>
      <w:r>
        <w:fldChar w:fldCharType="end"/>
      </w:r>
    </w:p>
    <w:p w14:paraId="52C9FA72" w14:textId="24D48B79" w:rsidR="00CC4EA9" w:rsidRDefault="00CC4EA9">
      <w:pPr>
        <w:pStyle w:val="TOC3"/>
        <w:rPr>
          <w:rFonts w:asciiTheme="minorHAnsi" w:eastAsiaTheme="minorEastAsia" w:hAnsiTheme="minorHAnsi" w:cstheme="minorBidi"/>
          <w:sz w:val="22"/>
          <w:szCs w:val="22"/>
          <w:lang w:val="en-US"/>
        </w:rPr>
      </w:pPr>
      <w:r>
        <w:t>5.3.1</w:t>
      </w:r>
      <w:r>
        <w:rPr>
          <w:rFonts w:asciiTheme="minorHAnsi" w:eastAsiaTheme="minorEastAsia" w:hAnsiTheme="minorHAnsi" w:cstheme="minorBidi"/>
          <w:sz w:val="22"/>
          <w:szCs w:val="22"/>
          <w:lang w:val="en-US"/>
        </w:rPr>
        <w:tab/>
      </w:r>
      <w:r>
        <w:t>Description</w:t>
      </w:r>
      <w:r>
        <w:tab/>
      </w:r>
      <w:r>
        <w:fldChar w:fldCharType="begin"/>
      </w:r>
      <w:r>
        <w:instrText xml:space="preserve"> PAGEREF _Toc103346914 \h </w:instrText>
      </w:r>
      <w:r>
        <w:fldChar w:fldCharType="separate"/>
      </w:r>
      <w:r>
        <w:t>8</w:t>
      </w:r>
      <w:r>
        <w:fldChar w:fldCharType="end"/>
      </w:r>
    </w:p>
    <w:p w14:paraId="2999C5E6" w14:textId="2CED7990" w:rsidR="00CC4EA9" w:rsidRDefault="00CC4EA9">
      <w:pPr>
        <w:pStyle w:val="TOC3"/>
        <w:rPr>
          <w:rFonts w:asciiTheme="minorHAnsi" w:eastAsiaTheme="minorEastAsia" w:hAnsiTheme="minorHAnsi" w:cstheme="minorBidi"/>
          <w:sz w:val="22"/>
          <w:szCs w:val="22"/>
          <w:lang w:val="en-US"/>
        </w:rPr>
      </w:pPr>
      <w:r>
        <w:t>5.3.2</w:t>
      </w:r>
      <w:r>
        <w:rPr>
          <w:rFonts w:asciiTheme="minorHAnsi" w:eastAsiaTheme="minorEastAsia" w:hAnsiTheme="minorHAnsi" w:cstheme="minorBidi"/>
          <w:sz w:val="22"/>
          <w:szCs w:val="22"/>
          <w:lang w:val="en-US"/>
        </w:rPr>
        <w:tab/>
      </w:r>
      <w:r>
        <w:t>KPIs</w:t>
      </w:r>
      <w:r>
        <w:tab/>
      </w:r>
      <w:r>
        <w:fldChar w:fldCharType="begin"/>
      </w:r>
      <w:r>
        <w:instrText xml:space="preserve"> PAGEREF _Toc103346915 \h </w:instrText>
      </w:r>
      <w:r>
        <w:fldChar w:fldCharType="separate"/>
      </w:r>
      <w:r>
        <w:t>8</w:t>
      </w:r>
      <w:r>
        <w:fldChar w:fldCharType="end"/>
      </w:r>
    </w:p>
    <w:p w14:paraId="0B49E445" w14:textId="02C1B518" w:rsidR="00CC4EA9" w:rsidRDefault="00CC4EA9">
      <w:pPr>
        <w:pStyle w:val="TOC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Evaluations</w:t>
      </w:r>
      <w:r>
        <w:tab/>
      </w:r>
      <w:r>
        <w:fldChar w:fldCharType="begin"/>
      </w:r>
      <w:r>
        <w:instrText xml:space="preserve"> PAGEREF _Toc103346916 \h </w:instrText>
      </w:r>
      <w:r>
        <w:fldChar w:fldCharType="separate"/>
      </w:r>
      <w:r>
        <w:t>8</w:t>
      </w:r>
      <w:r>
        <w:fldChar w:fldCharType="end"/>
      </w:r>
    </w:p>
    <w:p w14:paraId="2CC6EB22" w14:textId="4E907F20" w:rsidR="00CC4EA9" w:rsidRDefault="00CC4EA9">
      <w:pPr>
        <w:pStyle w:val="TOC2"/>
        <w:rPr>
          <w:rFonts w:asciiTheme="minorHAnsi" w:eastAsiaTheme="minorEastAsia" w:hAnsiTheme="minorHAnsi" w:cstheme="minorBidi"/>
          <w:sz w:val="22"/>
          <w:szCs w:val="22"/>
          <w:lang w:val="en-US"/>
        </w:rPr>
      </w:pPr>
      <w:r>
        <w:t>6.1</w:t>
      </w:r>
      <w:r>
        <w:rPr>
          <w:rFonts w:asciiTheme="minorHAnsi" w:eastAsiaTheme="minorEastAsia" w:hAnsiTheme="minorHAnsi" w:cstheme="minorBidi"/>
          <w:sz w:val="22"/>
          <w:szCs w:val="22"/>
          <w:lang w:val="en-US"/>
        </w:rPr>
        <w:tab/>
      </w:r>
      <w:r>
        <w:t>CSI feedback enhancement</w:t>
      </w:r>
      <w:r>
        <w:tab/>
      </w:r>
      <w:r>
        <w:fldChar w:fldCharType="begin"/>
      </w:r>
      <w:r>
        <w:instrText xml:space="preserve"> PAGEREF _Toc103346917 \h </w:instrText>
      </w:r>
      <w:r>
        <w:fldChar w:fldCharType="separate"/>
      </w:r>
      <w:r>
        <w:t>9</w:t>
      </w:r>
      <w:r>
        <w:fldChar w:fldCharType="end"/>
      </w:r>
    </w:p>
    <w:p w14:paraId="66373670" w14:textId="382FE482" w:rsidR="00CC4EA9" w:rsidRDefault="00CC4EA9">
      <w:pPr>
        <w:pStyle w:val="TOC3"/>
        <w:rPr>
          <w:rFonts w:asciiTheme="minorHAnsi" w:eastAsiaTheme="minorEastAsia" w:hAnsiTheme="minorHAnsi" w:cstheme="minorBidi"/>
          <w:sz w:val="22"/>
          <w:szCs w:val="22"/>
          <w:lang w:val="en-US"/>
        </w:rPr>
      </w:pPr>
      <w:r>
        <w:t>6.1.1</w:t>
      </w:r>
      <w:r>
        <w:rPr>
          <w:rFonts w:asciiTheme="minorHAnsi" w:eastAsiaTheme="minorEastAsia" w:hAnsiTheme="minorHAnsi" w:cstheme="minorBidi"/>
          <w:sz w:val="22"/>
          <w:szCs w:val="22"/>
          <w:lang w:val="en-US"/>
        </w:rPr>
        <w:tab/>
      </w:r>
      <w:r>
        <w:t>Evaluation assumptions, methodology and KPIs</w:t>
      </w:r>
      <w:r>
        <w:tab/>
      </w:r>
      <w:r>
        <w:fldChar w:fldCharType="begin"/>
      </w:r>
      <w:r>
        <w:instrText xml:space="preserve"> PAGEREF _Toc103346918 \h </w:instrText>
      </w:r>
      <w:r>
        <w:fldChar w:fldCharType="separate"/>
      </w:r>
      <w:r>
        <w:t>9</w:t>
      </w:r>
      <w:r>
        <w:fldChar w:fldCharType="end"/>
      </w:r>
    </w:p>
    <w:p w14:paraId="6F3064A4" w14:textId="763A571A" w:rsidR="00CC4EA9" w:rsidRDefault="00CC4EA9">
      <w:pPr>
        <w:pStyle w:val="TOC3"/>
        <w:rPr>
          <w:rFonts w:asciiTheme="minorHAnsi" w:eastAsiaTheme="minorEastAsia" w:hAnsiTheme="minorHAnsi" w:cstheme="minorBidi"/>
          <w:sz w:val="22"/>
          <w:szCs w:val="22"/>
          <w:lang w:val="en-US"/>
        </w:rPr>
      </w:pPr>
      <w:r>
        <w:t>6.1.2</w:t>
      </w:r>
      <w:r>
        <w:rPr>
          <w:rFonts w:asciiTheme="minorHAnsi" w:eastAsiaTheme="minorEastAsia" w:hAnsiTheme="minorHAnsi" w:cstheme="minorBidi"/>
          <w:sz w:val="22"/>
          <w:szCs w:val="22"/>
          <w:lang w:val="en-US"/>
        </w:rPr>
        <w:tab/>
      </w:r>
      <w:r>
        <w:t>Performance results</w:t>
      </w:r>
      <w:r>
        <w:tab/>
      </w:r>
      <w:r>
        <w:fldChar w:fldCharType="begin"/>
      </w:r>
      <w:r>
        <w:instrText xml:space="preserve"> PAGEREF _Toc103346919 \h </w:instrText>
      </w:r>
      <w:r>
        <w:fldChar w:fldCharType="separate"/>
      </w:r>
      <w:r>
        <w:t>9</w:t>
      </w:r>
      <w:r>
        <w:fldChar w:fldCharType="end"/>
      </w:r>
    </w:p>
    <w:p w14:paraId="2E91CE62" w14:textId="30F56A7C" w:rsidR="00CC4EA9" w:rsidRDefault="00CC4EA9">
      <w:pPr>
        <w:pStyle w:val="TOC2"/>
        <w:rPr>
          <w:rFonts w:asciiTheme="minorHAnsi" w:eastAsiaTheme="minorEastAsia" w:hAnsiTheme="minorHAnsi" w:cstheme="minorBidi"/>
          <w:sz w:val="22"/>
          <w:szCs w:val="22"/>
          <w:lang w:val="en-US"/>
        </w:rPr>
      </w:pPr>
      <w:r>
        <w:t>6.2</w:t>
      </w:r>
      <w:r>
        <w:rPr>
          <w:rFonts w:asciiTheme="minorHAnsi" w:eastAsiaTheme="minorEastAsia" w:hAnsiTheme="minorHAnsi" w:cstheme="minorBidi"/>
          <w:sz w:val="22"/>
          <w:szCs w:val="22"/>
          <w:lang w:val="en-US"/>
        </w:rPr>
        <w:tab/>
      </w:r>
      <w:r>
        <w:t>Beam Management</w:t>
      </w:r>
      <w:r>
        <w:tab/>
      </w:r>
      <w:r>
        <w:fldChar w:fldCharType="begin"/>
      </w:r>
      <w:r>
        <w:instrText xml:space="preserve"> PAGEREF _Toc103346920 \h </w:instrText>
      </w:r>
      <w:r>
        <w:fldChar w:fldCharType="separate"/>
      </w:r>
      <w:r>
        <w:t>9</w:t>
      </w:r>
      <w:r>
        <w:fldChar w:fldCharType="end"/>
      </w:r>
    </w:p>
    <w:p w14:paraId="2AA7412C" w14:textId="6B235419" w:rsidR="00CC4EA9" w:rsidRDefault="00CC4EA9">
      <w:pPr>
        <w:pStyle w:val="TOC3"/>
        <w:rPr>
          <w:rFonts w:asciiTheme="minorHAnsi" w:eastAsiaTheme="minorEastAsia" w:hAnsiTheme="minorHAnsi" w:cstheme="minorBidi"/>
          <w:sz w:val="22"/>
          <w:szCs w:val="22"/>
          <w:lang w:val="en-US"/>
        </w:rPr>
      </w:pPr>
      <w:r>
        <w:t>6.2.1</w:t>
      </w:r>
      <w:r>
        <w:rPr>
          <w:rFonts w:asciiTheme="minorHAnsi" w:eastAsiaTheme="minorEastAsia" w:hAnsiTheme="minorHAnsi" w:cstheme="minorBidi"/>
          <w:sz w:val="22"/>
          <w:szCs w:val="22"/>
          <w:lang w:val="en-US"/>
        </w:rPr>
        <w:tab/>
      </w:r>
      <w:r>
        <w:t>Evaluation assumptions, methodology and KPIs</w:t>
      </w:r>
      <w:r>
        <w:tab/>
      </w:r>
      <w:r>
        <w:fldChar w:fldCharType="begin"/>
      </w:r>
      <w:r>
        <w:instrText xml:space="preserve"> PAGEREF _Toc103346921 \h </w:instrText>
      </w:r>
      <w:r>
        <w:fldChar w:fldCharType="separate"/>
      </w:r>
      <w:r>
        <w:t>9</w:t>
      </w:r>
      <w:r>
        <w:fldChar w:fldCharType="end"/>
      </w:r>
    </w:p>
    <w:p w14:paraId="6D7BF7F8" w14:textId="1D243723" w:rsidR="00CC4EA9" w:rsidRDefault="00CC4EA9">
      <w:pPr>
        <w:pStyle w:val="TOC3"/>
        <w:rPr>
          <w:rFonts w:asciiTheme="minorHAnsi" w:eastAsiaTheme="minorEastAsia" w:hAnsiTheme="minorHAnsi" w:cstheme="minorBidi"/>
          <w:sz w:val="22"/>
          <w:szCs w:val="22"/>
          <w:lang w:val="en-US"/>
        </w:rPr>
      </w:pPr>
      <w:r>
        <w:t>6.2.2</w:t>
      </w:r>
      <w:r>
        <w:rPr>
          <w:rFonts w:asciiTheme="minorHAnsi" w:eastAsiaTheme="minorEastAsia" w:hAnsiTheme="minorHAnsi" w:cstheme="minorBidi"/>
          <w:sz w:val="22"/>
          <w:szCs w:val="22"/>
          <w:lang w:val="en-US"/>
        </w:rPr>
        <w:tab/>
      </w:r>
      <w:r>
        <w:t>Performance results</w:t>
      </w:r>
      <w:r>
        <w:tab/>
      </w:r>
      <w:r>
        <w:fldChar w:fldCharType="begin"/>
      </w:r>
      <w:r>
        <w:instrText xml:space="preserve"> PAGEREF _Toc103346922 \h </w:instrText>
      </w:r>
      <w:r>
        <w:fldChar w:fldCharType="separate"/>
      </w:r>
      <w:r>
        <w:t>9</w:t>
      </w:r>
      <w:r>
        <w:fldChar w:fldCharType="end"/>
      </w:r>
    </w:p>
    <w:p w14:paraId="47E4CDC5" w14:textId="0A9BE511" w:rsidR="00CC4EA9" w:rsidRDefault="00CC4EA9">
      <w:pPr>
        <w:pStyle w:val="TOC2"/>
        <w:rPr>
          <w:rFonts w:asciiTheme="minorHAnsi" w:eastAsiaTheme="minorEastAsia" w:hAnsiTheme="minorHAnsi" w:cstheme="minorBidi"/>
          <w:sz w:val="22"/>
          <w:szCs w:val="22"/>
          <w:lang w:val="en-US"/>
        </w:rPr>
      </w:pPr>
      <w:r>
        <w:t>6.3</w:t>
      </w:r>
      <w:r>
        <w:rPr>
          <w:rFonts w:asciiTheme="minorHAnsi" w:eastAsiaTheme="minorEastAsia" w:hAnsiTheme="minorHAnsi" w:cstheme="minorBidi"/>
          <w:sz w:val="22"/>
          <w:szCs w:val="22"/>
          <w:lang w:val="en-US"/>
        </w:rPr>
        <w:tab/>
      </w:r>
      <w:r>
        <w:t>Positioning accuracy enhancements</w:t>
      </w:r>
      <w:r>
        <w:tab/>
      </w:r>
      <w:r>
        <w:fldChar w:fldCharType="begin"/>
      </w:r>
      <w:r>
        <w:instrText xml:space="preserve"> PAGEREF _Toc103346923 \h </w:instrText>
      </w:r>
      <w:r>
        <w:fldChar w:fldCharType="separate"/>
      </w:r>
      <w:r>
        <w:t>9</w:t>
      </w:r>
      <w:r>
        <w:fldChar w:fldCharType="end"/>
      </w:r>
    </w:p>
    <w:p w14:paraId="2FB6CEF7" w14:textId="63C7A48C" w:rsidR="00CC4EA9" w:rsidRDefault="00CC4EA9">
      <w:pPr>
        <w:pStyle w:val="TOC3"/>
        <w:rPr>
          <w:rFonts w:asciiTheme="minorHAnsi" w:eastAsiaTheme="minorEastAsia" w:hAnsiTheme="minorHAnsi" w:cstheme="minorBidi"/>
          <w:sz w:val="22"/>
          <w:szCs w:val="22"/>
          <w:lang w:val="en-US"/>
        </w:rPr>
      </w:pPr>
      <w:r>
        <w:t>6.3.1</w:t>
      </w:r>
      <w:r>
        <w:rPr>
          <w:rFonts w:asciiTheme="minorHAnsi" w:eastAsiaTheme="minorEastAsia" w:hAnsiTheme="minorHAnsi" w:cstheme="minorBidi"/>
          <w:sz w:val="22"/>
          <w:szCs w:val="22"/>
          <w:lang w:val="en-US"/>
        </w:rPr>
        <w:tab/>
      </w:r>
      <w:r>
        <w:t>Evaluation assumptions, methodology and KPIs</w:t>
      </w:r>
      <w:r>
        <w:tab/>
      </w:r>
      <w:r>
        <w:fldChar w:fldCharType="begin"/>
      </w:r>
      <w:r>
        <w:instrText xml:space="preserve"> PAGEREF _Toc103346924 \h </w:instrText>
      </w:r>
      <w:r>
        <w:fldChar w:fldCharType="separate"/>
      </w:r>
      <w:r>
        <w:t>9</w:t>
      </w:r>
      <w:r>
        <w:fldChar w:fldCharType="end"/>
      </w:r>
    </w:p>
    <w:p w14:paraId="132EAFC0" w14:textId="56B6C343" w:rsidR="00CC4EA9" w:rsidRDefault="00CC4EA9">
      <w:pPr>
        <w:pStyle w:val="TOC3"/>
        <w:rPr>
          <w:rFonts w:asciiTheme="minorHAnsi" w:eastAsiaTheme="minorEastAsia" w:hAnsiTheme="minorHAnsi" w:cstheme="minorBidi"/>
          <w:sz w:val="22"/>
          <w:szCs w:val="22"/>
          <w:lang w:val="en-US"/>
        </w:rPr>
      </w:pPr>
      <w:r>
        <w:t>6.3.2</w:t>
      </w:r>
      <w:r>
        <w:rPr>
          <w:rFonts w:asciiTheme="minorHAnsi" w:eastAsiaTheme="minorEastAsia" w:hAnsiTheme="minorHAnsi" w:cstheme="minorBidi"/>
          <w:sz w:val="22"/>
          <w:szCs w:val="22"/>
          <w:lang w:val="en-US"/>
        </w:rPr>
        <w:tab/>
      </w:r>
      <w:r>
        <w:t>Performance results</w:t>
      </w:r>
      <w:r>
        <w:tab/>
      </w:r>
      <w:r>
        <w:fldChar w:fldCharType="begin"/>
      </w:r>
      <w:r>
        <w:instrText xml:space="preserve"> PAGEREF _Toc103346925 \h </w:instrText>
      </w:r>
      <w:r>
        <w:fldChar w:fldCharType="separate"/>
      </w:r>
      <w:r>
        <w:t>9</w:t>
      </w:r>
      <w:r>
        <w:fldChar w:fldCharType="end"/>
      </w:r>
    </w:p>
    <w:p w14:paraId="01192050" w14:textId="51F1020D" w:rsidR="00CC4EA9" w:rsidRDefault="00CC4EA9">
      <w:pPr>
        <w:pStyle w:val="TOC1"/>
        <w:rPr>
          <w:rFonts w:asciiTheme="minorHAnsi" w:eastAsiaTheme="minorEastAsia" w:hAnsiTheme="minorHAnsi" w:cstheme="minorBidi"/>
          <w:szCs w:val="22"/>
          <w:lang w:val="en-US"/>
        </w:rPr>
      </w:pPr>
      <w:r>
        <w:t>7</w:t>
      </w:r>
      <w:r>
        <w:rPr>
          <w:rFonts w:asciiTheme="minorHAnsi" w:eastAsiaTheme="minorEastAsia" w:hAnsiTheme="minorHAnsi" w:cstheme="minorBidi"/>
          <w:szCs w:val="22"/>
          <w:lang w:val="en-US"/>
        </w:rPr>
        <w:tab/>
      </w:r>
      <w:r>
        <w:t>Potential Specification Impact Assessment</w:t>
      </w:r>
      <w:r>
        <w:tab/>
      </w:r>
      <w:r>
        <w:fldChar w:fldCharType="begin"/>
      </w:r>
      <w:r>
        <w:instrText xml:space="preserve"> PAGEREF _Toc103346926 \h </w:instrText>
      </w:r>
      <w:r>
        <w:fldChar w:fldCharType="separate"/>
      </w:r>
      <w:r>
        <w:t>9</w:t>
      </w:r>
      <w:r>
        <w:fldChar w:fldCharType="end"/>
      </w:r>
    </w:p>
    <w:p w14:paraId="3BF93C15" w14:textId="6E48B71F" w:rsidR="00CC4EA9" w:rsidRDefault="00CC4EA9">
      <w:pPr>
        <w:pStyle w:val="TOC2"/>
        <w:rPr>
          <w:rFonts w:asciiTheme="minorHAnsi" w:eastAsiaTheme="minorEastAsia" w:hAnsiTheme="minorHAnsi" w:cstheme="minorBidi"/>
          <w:sz w:val="22"/>
          <w:szCs w:val="22"/>
          <w:lang w:val="en-US"/>
        </w:rPr>
      </w:pPr>
      <w:r>
        <w:t>7.1</w:t>
      </w:r>
      <w:r>
        <w:rPr>
          <w:rFonts w:asciiTheme="minorHAnsi" w:eastAsiaTheme="minorEastAsia" w:hAnsiTheme="minorHAnsi" w:cstheme="minorBidi"/>
          <w:sz w:val="22"/>
          <w:szCs w:val="22"/>
          <w:lang w:val="en-US"/>
        </w:rPr>
        <w:tab/>
      </w:r>
      <w:r>
        <w:t>General observations</w:t>
      </w:r>
      <w:r>
        <w:tab/>
      </w:r>
      <w:r>
        <w:fldChar w:fldCharType="begin"/>
      </w:r>
      <w:r>
        <w:instrText xml:space="preserve"> PAGEREF _Toc103346927 \h </w:instrText>
      </w:r>
      <w:r>
        <w:fldChar w:fldCharType="separate"/>
      </w:r>
      <w:r>
        <w:t>9</w:t>
      </w:r>
      <w:r>
        <w:fldChar w:fldCharType="end"/>
      </w:r>
    </w:p>
    <w:p w14:paraId="6382D31C" w14:textId="2FE5C847" w:rsidR="00CC4EA9" w:rsidRDefault="00CC4EA9">
      <w:pPr>
        <w:pStyle w:val="TOC2"/>
        <w:rPr>
          <w:rFonts w:asciiTheme="minorHAnsi" w:eastAsiaTheme="minorEastAsia" w:hAnsiTheme="minorHAnsi" w:cstheme="minorBidi"/>
          <w:sz w:val="22"/>
          <w:szCs w:val="22"/>
          <w:lang w:val="en-US"/>
        </w:rPr>
      </w:pPr>
      <w:r>
        <w:t>7.2</w:t>
      </w:r>
      <w:r>
        <w:rPr>
          <w:rFonts w:asciiTheme="minorHAnsi" w:eastAsiaTheme="minorEastAsia" w:hAnsiTheme="minorHAnsi" w:cstheme="minorBidi"/>
          <w:sz w:val="22"/>
          <w:szCs w:val="22"/>
          <w:lang w:val="en-US"/>
        </w:rPr>
        <w:tab/>
      </w:r>
      <w:r>
        <w:t>Physical layer aspects</w:t>
      </w:r>
      <w:r>
        <w:tab/>
      </w:r>
      <w:r>
        <w:fldChar w:fldCharType="begin"/>
      </w:r>
      <w:r>
        <w:instrText xml:space="preserve"> PAGEREF _Toc103346928 \h </w:instrText>
      </w:r>
      <w:r>
        <w:fldChar w:fldCharType="separate"/>
      </w:r>
      <w:r>
        <w:t>9</w:t>
      </w:r>
      <w:r>
        <w:fldChar w:fldCharType="end"/>
      </w:r>
    </w:p>
    <w:p w14:paraId="2CE9CA8A" w14:textId="6224B44B" w:rsidR="00CC4EA9" w:rsidRDefault="00CC4EA9">
      <w:pPr>
        <w:pStyle w:val="TOC3"/>
        <w:rPr>
          <w:rFonts w:asciiTheme="minorHAnsi" w:eastAsiaTheme="minorEastAsia" w:hAnsiTheme="minorHAnsi" w:cstheme="minorBidi"/>
          <w:sz w:val="22"/>
          <w:szCs w:val="22"/>
          <w:lang w:val="en-US"/>
        </w:rPr>
      </w:pPr>
      <w:r>
        <w:t>7.2.1</w:t>
      </w:r>
      <w:r>
        <w:rPr>
          <w:rFonts w:asciiTheme="minorHAnsi" w:eastAsiaTheme="minorEastAsia" w:hAnsiTheme="minorHAnsi" w:cstheme="minorBidi"/>
          <w:sz w:val="22"/>
          <w:szCs w:val="22"/>
          <w:lang w:val="en-US"/>
        </w:rPr>
        <w:tab/>
      </w:r>
      <w:r>
        <w:t>Common framework</w:t>
      </w:r>
      <w:r>
        <w:tab/>
      </w:r>
      <w:r>
        <w:fldChar w:fldCharType="begin"/>
      </w:r>
      <w:r>
        <w:instrText xml:space="preserve"> PAGEREF _Toc103346929 \h </w:instrText>
      </w:r>
      <w:r>
        <w:fldChar w:fldCharType="separate"/>
      </w:r>
      <w:r>
        <w:t>10</w:t>
      </w:r>
      <w:r>
        <w:fldChar w:fldCharType="end"/>
      </w:r>
    </w:p>
    <w:p w14:paraId="200BE328" w14:textId="14F3B048" w:rsidR="00CC4EA9" w:rsidRDefault="00CC4EA9">
      <w:pPr>
        <w:pStyle w:val="TOC3"/>
        <w:rPr>
          <w:rFonts w:asciiTheme="minorHAnsi" w:eastAsiaTheme="minorEastAsia" w:hAnsiTheme="minorHAnsi" w:cstheme="minorBidi"/>
          <w:sz w:val="22"/>
          <w:szCs w:val="22"/>
          <w:lang w:val="en-US"/>
        </w:rPr>
      </w:pPr>
      <w:r>
        <w:t>7.2.2</w:t>
      </w:r>
      <w:r>
        <w:rPr>
          <w:rFonts w:asciiTheme="minorHAnsi" w:eastAsiaTheme="minorEastAsia" w:hAnsiTheme="minorHAnsi" w:cstheme="minorBidi"/>
          <w:sz w:val="22"/>
          <w:szCs w:val="22"/>
          <w:lang w:val="en-US"/>
        </w:rPr>
        <w:tab/>
      </w:r>
      <w:r>
        <w:t>CSI feedback enhancement</w:t>
      </w:r>
      <w:r>
        <w:tab/>
      </w:r>
      <w:r>
        <w:fldChar w:fldCharType="begin"/>
      </w:r>
      <w:r>
        <w:instrText xml:space="preserve"> PAGEREF _Toc103346930 \h </w:instrText>
      </w:r>
      <w:r>
        <w:fldChar w:fldCharType="separate"/>
      </w:r>
      <w:r>
        <w:t>10</w:t>
      </w:r>
      <w:r>
        <w:fldChar w:fldCharType="end"/>
      </w:r>
    </w:p>
    <w:p w14:paraId="031632E7" w14:textId="3B01058A" w:rsidR="00CC4EA9" w:rsidRDefault="00CC4EA9">
      <w:pPr>
        <w:pStyle w:val="TOC3"/>
        <w:rPr>
          <w:rFonts w:asciiTheme="minorHAnsi" w:eastAsiaTheme="minorEastAsia" w:hAnsiTheme="minorHAnsi" w:cstheme="minorBidi"/>
          <w:sz w:val="22"/>
          <w:szCs w:val="22"/>
          <w:lang w:val="en-US"/>
        </w:rPr>
      </w:pPr>
      <w:r>
        <w:t>7.2.3</w:t>
      </w:r>
      <w:r>
        <w:rPr>
          <w:rFonts w:asciiTheme="minorHAnsi" w:eastAsiaTheme="minorEastAsia" w:hAnsiTheme="minorHAnsi" w:cstheme="minorBidi"/>
          <w:sz w:val="22"/>
          <w:szCs w:val="22"/>
          <w:lang w:val="en-US"/>
        </w:rPr>
        <w:tab/>
      </w:r>
      <w:r>
        <w:t>Beam management</w:t>
      </w:r>
      <w:r>
        <w:tab/>
      </w:r>
      <w:r>
        <w:fldChar w:fldCharType="begin"/>
      </w:r>
      <w:r>
        <w:instrText xml:space="preserve"> PAGEREF _Toc103346931 \h </w:instrText>
      </w:r>
      <w:r>
        <w:fldChar w:fldCharType="separate"/>
      </w:r>
      <w:r>
        <w:t>10</w:t>
      </w:r>
      <w:r>
        <w:fldChar w:fldCharType="end"/>
      </w:r>
    </w:p>
    <w:p w14:paraId="05AB7255" w14:textId="28DE14AC" w:rsidR="00CC4EA9" w:rsidRDefault="00CC4EA9">
      <w:pPr>
        <w:pStyle w:val="TOC3"/>
        <w:rPr>
          <w:rFonts w:asciiTheme="minorHAnsi" w:eastAsiaTheme="minorEastAsia" w:hAnsiTheme="minorHAnsi" w:cstheme="minorBidi"/>
          <w:sz w:val="22"/>
          <w:szCs w:val="22"/>
          <w:lang w:val="en-US"/>
        </w:rPr>
      </w:pPr>
      <w:r>
        <w:t>7.2.4</w:t>
      </w:r>
      <w:r>
        <w:rPr>
          <w:rFonts w:asciiTheme="minorHAnsi" w:eastAsiaTheme="minorEastAsia" w:hAnsiTheme="minorHAnsi" w:cstheme="minorBidi"/>
          <w:sz w:val="22"/>
          <w:szCs w:val="22"/>
          <w:lang w:val="en-US"/>
        </w:rPr>
        <w:tab/>
      </w:r>
      <w:r>
        <w:t>Positioning accuracy enhancements</w:t>
      </w:r>
      <w:r>
        <w:tab/>
      </w:r>
      <w:r>
        <w:fldChar w:fldCharType="begin"/>
      </w:r>
      <w:r>
        <w:instrText xml:space="preserve"> PAGEREF _Toc103346932 \h </w:instrText>
      </w:r>
      <w:r>
        <w:fldChar w:fldCharType="separate"/>
      </w:r>
      <w:r>
        <w:t>10</w:t>
      </w:r>
      <w:r>
        <w:fldChar w:fldCharType="end"/>
      </w:r>
    </w:p>
    <w:p w14:paraId="1D4DD304" w14:textId="65B4F8A0" w:rsidR="00CC4EA9" w:rsidRDefault="00CC4EA9">
      <w:pPr>
        <w:pStyle w:val="TOC2"/>
        <w:rPr>
          <w:rFonts w:asciiTheme="minorHAnsi" w:eastAsiaTheme="minorEastAsia" w:hAnsiTheme="minorHAnsi" w:cstheme="minorBidi"/>
          <w:sz w:val="22"/>
          <w:szCs w:val="22"/>
          <w:lang w:val="en-US"/>
        </w:rPr>
      </w:pPr>
      <w:r>
        <w:t>7.3</w:t>
      </w:r>
      <w:r>
        <w:rPr>
          <w:rFonts w:asciiTheme="minorHAnsi" w:eastAsiaTheme="minorEastAsia" w:hAnsiTheme="minorHAnsi" w:cstheme="minorBidi"/>
          <w:sz w:val="22"/>
          <w:szCs w:val="22"/>
          <w:lang w:val="en-US"/>
        </w:rPr>
        <w:tab/>
      </w:r>
      <w:r>
        <w:t>Protocol aspects</w:t>
      </w:r>
      <w:r>
        <w:tab/>
      </w:r>
      <w:r>
        <w:fldChar w:fldCharType="begin"/>
      </w:r>
      <w:r>
        <w:instrText xml:space="preserve"> PAGEREF _Toc103346933 \h </w:instrText>
      </w:r>
      <w:r>
        <w:fldChar w:fldCharType="separate"/>
      </w:r>
      <w:r>
        <w:t>10</w:t>
      </w:r>
      <w:r>
        <w:fldChar w:fldCharType="end"/>
      </w:r>
    </w:p>
    <w:p w14:paraId="4DA50A66" w14:textId="06A4249E" w:rsidR="00CC4EA9" w:rsidRDefault="00CC4EA9">
      <w:pPr>
        <w:pStyle w:val="TOC3"/>
        <w:rPr>
          <w:rFonts w:asciiTheme="minorHAnsi" w:eastAsiaTheme="minorEastAsia" w:hAnsiTheme="minorHAnsi" w:cstheme="minorBidi"/>
          <w:sz w:val="22"/>
          <w:szCs w:val="22"/>
          <w:lang w:val="en-US"/>
        </w:rPr>
      </w:pPr>
      <w:r>
        <w:t>7.3.1</w:t>
      </w:r>
      <w:r>
        <w:rPr>
          <w:rFonts w:asciiTheme="minorHAnsi" w:eastAsiaTheme="minorEastAsia" w:hAnsiTheme="minorHAnsi" w:cstheme="minorBidi"/>
          <w:sz w:val="22"/>
          <w:szCs w:val="22"/>
          <w:lang w:val="en-US"/>
        </w:rPr>
        <w:tab/>
      </w:r>
      <w:r>
        <w:t>Common framework</w:t>
      </w:r>
      <w:r>
        <w:tab/>
      </w:r>
      <w:r>
        <w:fldChar w:fldCharType="begin"/>
      </w:r>
      <w:r>
        <w:instrText xml:space="preserve"> PAGEREF _Toc103346934 \h </w:instrText>
      </w:r>
      <w:r>
        <w:fldChar w:fldCharType="separate"/>
      </w:r>
      <w:r>
        <w:t>10</w:t>
      </w:r>
      <w:r>
        <w:fldChar w:fldCharType="end"/>
      </w:r>
    </w:p>
    <w:p w14:paraId="4F8CC05C" w14:textId="0C42DAAF" w:rsidR="00CC4EA9" w:rsidRDefault="00CC4EA9">
      <w:pPr>
        <w:pStyle w:val="TOC3"/>
        <w:rPr>
          <w:rFonts w:asciiTheme="minorHAnsi" w:eastAsiaTheme="minorEastAsia" w:hAnsiTheme="minorHAnsi" w:cstheme="minorBidi"/>
          <w:sz w:val="22"/>
          <w:szCs w:val="22"/>
          <w:lang w:val="en-US"/>
        </w:rPr>
      </w:pPr>
      <w:r>
        <w:t>7.3.2</w:t>
      </w:r>
      <w:r>
        <w:rPr>
          <w:rFonts w:asciiTheme="minorHAnsi" w:eastAsiaTheme="minorEastAsia" w:hAnsiTheme="minorHAnsi" w:cstheme="minorBidi"/>
          <w:sz w:val="22"/>
          <w:szCs w:val="22"/>
          <w:lang w:val="en-US"/>
        </w:rPr>
        <w:tab/>
      </w:r>
      <w:r>
        <w:t>CSI feedback enhancement</w:t>
      </w:r>
      <w:r>
        <w:tab/>
      </w:r>
      <w:r>
        <w:fldChar w:fldCharType="begin"/>
      </w:r>
      <w:r>
        <w:instrText xml:space="preserve"> PAGEREF _Toc103346935 \h </w:instrText>
      </w:r>
      <w:r>
        <w:fldChar w:fldCharType="separate"/>
      </w:r>
      <w:r>
        <w:t>10</w:t>
      </w:r>
      <w:r>
        <w:fldChar w:fldCharType="end"/>
      </w:r>
    </w:p>
    <w:p w14:paraId="65BC6EB9" w14:textId="4332CBCC" w:rsidR="00CC4EA9" w:rsidRDefault="00CC4EA9">
      <w:pPr>
        <w:pStyle w:val="TOC3"/>
        <w:rPr>
          <w:rFonts w:asciiTheme="minorHAnsi" w:eastAsiaTheme="minorEastAsia" w:hAnsiTheme="minorHAnsi" w:cstheme="minorBidi"/>
          <w:sz w:val="22"/>
          <w:szCs w:val="22"/>
          <w:lang w:val="en-US"/>
        </w:rPr>
      </w:pPr>
      <w:r>
        <w:t>7.3.3</w:t>
      </w:r>
      <w:r>
        <w:rPr>
          <w:rFonts w:asciiTheme="minorHAnsi" w:eastAsiaTheme="minorEastAsia" w:hAnsiTheme="minorHAnsi" w:cstheme="minorBidi"/>
          <w:sz w:val="22"/>
          <w:szCs w:val="22"/>
          <w:lang w:val="en-US"/>
        </w:rPr>
        <w:tab/>
      </w:r>
      <w:r>
        <w:t>Beam management</w:t>
      </w:r>
      <w:r>
        <w:tab/>
      </w:r>
      <w:r>
        <w:fldChar w:fldCharType="begin"/>
      </w:r>
      <w:r>
        <w:instrText xml:space="preserve"> PAGEREF _Toc103346936 \h </w:instrText>
      </w:r>
      <w:r>
        <w:fldChar w:fldCharType="separate"/>
      </w:r>
      <w:r>
        <w:t>10</w:t>
      </w:r>
      <w:r>
        <w:fldChar w:fldCharType="end"/>
      </w:r>
    </w:p>
    <w:p w14:paraId="08F09F3A" w14:textId="26D75EA9" w:rsidR="00CC4EA9" w:rsidRDefault="00CC4EA9">
      <w:pPr>
        <w:pStyle w:val="TOC3"/>
        <w:rPr>
          <w:rFonts w:asciiTheme="minorHAnsi" w:eastAsiaTheme="minorEastAsia" w:hAnsiTheme="minorHAnsi" w:cstheme="minorBidi"/>
          <w:sz w:val="22"/>
          <w:szCs w:val="22"/>
          <w:lang w:val="en-US"/>
        </w:rPr>
      </w:pPr>
      <w:r>
        <w:t>7.3.4</w:t>
      </w:r>
      <w:r>
        <w:rPr>
          <w:rFonts w:asciiTheme="minorHAnsi" w:eastAsiaTheme="minorEastAsia" w:hAnsiTheme="minorHAnsi" w:cstheme="minorBidi"/>
          <w:sz w:val="22"/>
          <w:szCs w:val="22"/>
          <w:lang w:val="en-US"/>
        </w:rPr>
        <w:tab/>
      </w:r>
      <w:r>
        <w:t>Positioning accuracy enhancements</w:t>
      </w:r>
      <w:r>
        <w:tab/>
      </w:r>
      <w:r>
        <w:fldChar w:fldCharType="begin"/>
      </w:r>
      <w:r>
        <w:instrText xml:space="preserve"> PAGEREF _Toc103346937 \h </w:instrText>
      </w:r>
      <w:r>
        <w:fldChar w:fldCharType="separate"/>
      </w:r>
      <w:r>
        <w:t>10</w:t>
      </w:r>
      <w:r>
        <w:fldChar w:fldCharType="end"/>
      </w:r>
    </w:p>
    <w:p w14:paraId="12193CC1" w14:textId="06FEFFDA" w:rsidR="00CC4EA9" w:rsidRDefault="00CC4EA9">
      <w:pPr>
        <w:pStyle w:val="TOC2"/>
        <w:rPr>
          <w:rFonts w:asciiTheme="minorHAnsi" w:eastAsiaTheme="minorEastAsia" w:hAnsiTheme="minorHAnsi" w:cstheme="minorBidi"/>
          <w:sz w:val="22"/>
          <w:szCs w:val="22"/>
          <w:lang w:val="en-US"/>
        </w:rPr>
      </w:pPr>
      <w:r>
        <w:t>7.4</w:t>
      </w:r>
      <w:r>
        <w:rPr>
          <w:rFonts w:asciiTheme="minorHAnsi" w:eastAsiaTheme="minorEastAsia" w:hAnsiTheme="minorHAnsi" w:cstheme="minorBidi"/>
          <w:sz w:val="22"/>
          <w:szCs w:val="22"/>
          <w:lang w:val="en-US"/>
        </w:rPr>
        <w:tab/>
      </w:r>
      <w:r>
        <w:t>Interoperability and testability aspects</w:t>
      </w:r>
      <w:r>
        <w:tab/>
      </w:r>
      <w:r>
        <w:fldChar w:fldCharType="begin"/>
      </w:r>
      <w:r>
        <w:instrText xml:space="preserve"> PAGEREF _Toc103346938 \h </w:instrText>
      </w:r>
      <w:r>
        <w:fldChar w:fldCharType="separate"/>
      </w:r>
      <w:r>
        <w:t>10</w:t>
      </w:r>
      <w:r>
        <w:fldChar w:fldCharType="end"/>
      </w:r>
    </w:p>
    <w:p w14:paraId="6D3C72EE" w14:textId="77A71453" w:rsidR="00CC4EA9" w:rsidRDefault="00CC4EA9">
      <w:pPr>
        <w:pStyle w:val="TOC3"/>
        <w:rPr>
          <w:rFonts w:asciiTheme="minorHAnsi" w:eastAsiaTheme="minorEastAsia" w:hAnsiTheme="minorHAnsi" w:cstheme="minorBidi"/>
          <w:sz w:val="22"/>
          <w:szCs w:val="22"/>
          <w:lang w:val="en-US"/>
        </w:rPr>
      </w:pPr>
      <w:r>
        <w:t>7.4.1</w:t>
      </w:r>
      <w:r>
        <w:rPr>
          <w:rFonts w:asciiTheme="minorHAnsi" w:eastAsiaTheme="minorEastAsia" w:hAnsiTheme="minorHAnsi" w:cstheme="minorBidi"/>
          <w:sz w:val="22"/>
          <w:szCs w:val="22"/>
          <w:lang w:val="en-US"/>
        </w:rPr>
        <w:tab/>
      </w:r>
      <w:r>
        <w:t>Common framework</w:t>
      </w:r>
      <w:r>
        <w:tab/>
      </w:r>
      <w:r>
        <w:fldChar w:fldCharType="begin"/>
      </w:r>
      <w:r>
        <w:instrText xml:space="preserve"> PAGEREF _Toc103346939 \h </w:instrText>
      </w:r>
      <w:r>
        <w:fldChar w:fldCharType="separate"/>
      </w:r>
      <w:r>
        <w:t>10</w:t>
      </w:r>
      <w:r>
        <w:fldChar w:fldCharType="end"/>
      </w:r>
    </w:p>
    <w:p w14:paraId="431204DA" w14:textId="7991D279" w:rsidR="00CC4EA9" w:rsidRDefault="00CC4EA9">
      <w:pPr>
        <w:pStyle w:val="TOC3"/>
        <w:rPr>
          <w:rFonts w:asciiTheme="minorHAnsi" w:eastAsiaTheme="minorEastAsia" w:hAnsiTheme="minorHAnsi" w:cstheme="minorBidi"/>
          <w:sz w:val="22"/>
          <w:szCs w:val="22"/>
          <w:lang w:val="en-US"/>
        </w:rPr>
      </w:pPr>
      <w:r>
        <w:t>7.4.2</w:t>
      </w:r>
      <w:r>
        <w:rPr>
          <w:rFonts w:asciiTheme="minorHAnsi" w:eastAsiaTheme="minorEastAsia" w:hAnsiTheme="minorHAnsi" w:cstheme="minorBidi"/>
          <w:sz w:val="22"/>
          <w:szCs w:val="22"/>
          <w:lang w:val="en-US"/>
        </w:rPr>
        <w:tab/>
      </w:r>
      <w:r>
        <w:t>CSI feedback enhancement</w:t>
      </w:r>
      <w:r>
        <w:tab/>
      </w:r>
      <w:r>
        <w:fldChar w:fldCharType="begin"/>
      </w:r>
      <w:r>
        <w:instrText xml:space="preserve"> PAGEREF _Toc103346940 \h </w:instrText>
      </w:r>
      <w:r>
        <w:fldChar w:fldCharType="separate"/>
      </w:r>
      <w:r>
        <w:t>10</w:t>
      </w:r>
      <w:r>
        <w:fldChar w:fldCharType="end"/>
      </w:r>
    </w:p>
    <w:p w14:paraId="25510AB8" w14:textId="4533D5CF" w:rsidR="00CC4EA9" w:rsidRDefault="00CC4EA9">
      <w:pPr>
        <w:pStyle w:val="TOC3"/>
        <w:rPr>
          <w:rFonts w:asciiTheme="minorHAnsi" w:eastAsiaTheme="minorEastAsia" w:hAnsiTheme="minorHAnsi" w:cstheme="minorBidi"/>
          <w:sz w:val="22"/>
          <w:szCs w:val="22"/>
          <w:lang w:val="en-US"/>
        </w:rPr>
      </w:pPr>
      <w:r>
        <w:t>7.4.3</w:t>
      </w:r>
      <w:r>
        <w:rPr>
          <w:rFonts w:asciiTheme="minorHAnsi" w:eastAsiaTheme="minorEastAsia" w:hAnsiTheme="minorHAnsi" w:cstheme="minorBidi"/>
          <w:sz w:val="22"/>
          <w:szCs w:val="22"/>
          <w:lang w:val="en-US"/>
        </w:rPr>
        <w:tab/>
      </w:r>
      <w:r>
        <w:t>Beam management</w:t>
      </w:r>
      <w:r>
        <w:tab/>
      </w:r>
      <w:r>
        <w:fldChar w:fldCharType="begin"/>
      </w:r>
      <w:r>
        <w:instrText xml:space="preserve"> PAGEREF _Toc103346941 \h </w:instrText>
      </w:r>
      <w:r>
        <w:fldChar w:fldCharType="separate"/>
      </w:r>
      <w:r>
        <w:t>10</w:t>
      </w:r>
      <w:r>
        <w:fldChar w:fldCharType="end"/>
      </w:r>
    </w:p>
    <w:p w14:paraId="3115016C" w14:textId="14DE3912" w:rsidR="00CC4EA9" w:rsidRDefault="00CC4EA9">
      <w:pPr>
        <w:pStyle w:val="TOC3"/>
        <w:rPr>
          <w:rFonts w:asciiTheme="minorHAnsi" w:eastAsiaTheme="minorEastAsia" w:hAnsiTheme="minorHAnsi" w:cstheme="minorBidi"/>
          <w:sz w:val="22"/>
          <w:szCs w:val="22"/>
          <w:lang w:val="en-US"/>
        </w:rPr>
      </w:pPr>
      <w:r>
        <w:t>7.4.4</w:t>
      </w:r>
      <w:r>
        <w:rPr>
          <w:rFonts w:asciiTheme="minorHAnsi" w:eastAsiaTheme="minorEastAsia" w:hAnsiTheme="minorHAnsi" w:cstheme="minorBidi"/>
          <w:sz w:val="22"/>
          <w:szCs w:val="22"/>
          <w:lang w:val="en-US"/>
        </w:rPr>
        <w:tab/>
      </w:r>
      <w:r>
        <w:t>Positioning accuracy enhancements</w:t>
      </w:r>
      <w:r>
        <w:tab/>
      </w:r>
      <w:r>
        <w:fldChar w:fldCharType="begin"/>
      </w:r>
      <w:r>
        <w:instrText xml:space="preserve"> PAGEREF _Toc103346942 \h </w:instrText>
      </w:r>
      <w:r>
        <w:fldChar w:fldCharType="separate"/>
      </w:r>
      <w:r>
        <w:t>10</w:t>
      </w:r>
      <w:r>
        <w:fldChar w:fldCharType="end"/>
      </w:r>
    </w:p>
    <w:p w14:paraId="0DE45824" w14:textId="023EA9D7" w:rsidR="00CC4EA9" w:rsidRDefault="00CC4EA9">
      <w:pPr>
        <w:pStyle w:val="TOC1"/>
        <w:rPr>
          <w:rFonts w:asciiTheme="minorHAnsi" w:eastAsiaTheme="minorEastAsia" w:hAnsiTheme="minorHAnsi" w:cstheme="minorBidi"/>
          <w:szCs w:val="22"/>
          <w:lang w:val="en-US"/>
        </w:rPr>
      </w:pPr>
      <w:r>
        <w:t>8</w:t>
      </w:r>
      <w:r>
        <w:rPr>
          <w:rFonts w:asciiTheme="minorHAnsi" w:eastAsiaTheme="minorEastAsia" w:hAnsiTheme="minorHAnsi" w:cstheme="minorBidi"/>
          <w:szCs w:val="22"/>
          <w:lang w:val="en-US"/>
        </w:rPr>
        <w:tab/>
      </w:r>
      <w:r>
        <w:t>Conclusions</w:t>
      </w:r>
      <w:r>
        <w:tab/>
      </w:r>
      <w:r>
        <w:fldChar w:fldCharType="begin"/>
      </w:r>
      <w:r>
        <w:instrText xml:space="preserve"> PAGEREF _Toc103346943 \h </w:instrText>
      </w:r>
      <w:r>
        <w:fldChar w:fldCharType="separate"/>
      </w:r>
      <w:r>
        <w:t>10</w:t>
      </w:r>
      <w:r>
        <w:fldChar w:fldCharType="end"/>
      </w:r>
    </w:p>
    <w:p w14:paraId="0C1610A2" w14:textId="3578A48C" w:rsidR="00CC4EA9" w:rsidRDefault="00CC4EA9">
      <w:pPr>
        <w:pStyle w:val="TOC8"/>
        <w:rPr>
          <w:rFonts w:asciiTheme="minorHAnsi" w:eastAsiaTheme="minorEastAsia" w:hAnsiTheme="minorHAnsi" w:cstheme="minorBidi"/>
          <w:b w:val="0"/>
          <w:szCs w:val="22"/>
          <w:lang w:val="en-US"/>
        </w:rPr>
      </w:pPr>
      <w:r>
        <w:t>Annex &lt;X&gt; :  Change history</w:t>
      </w:r>
      <w:r>
        <w:tab/>
      </w:r>
      <w:r>
        <w:fldChar w:fldCharType="begin"/>
      </w:r>
      <w:r>
        <w:instrText xml:space="preserve"> PAGEREF _Toc103346944 \h </w:instrText>
      </w:r>
      <w:r>
        <w:fldChar w:fldCharType="separate"/>
      </w:r>
      <w:r>
        <w:t>11</w:t>
      </w:r>
      <w:r>
        <w:fldChar w:fldCharType="end"/>
      </w:r>
    </w:p>
    <w:p w14:paraId="0B9E3498" w14:textId="4588C921" w:rsidR="00080512" w:rsidRPr="004D3578" w:rsidRDefault="004D3578">
      <w:r w:rsidRPr="004D3578">
        <w:rPr>
          <w:noProof/>
          <w:sz w:val="22"/>
        </w:rPr>
        <w:fldChar w:fldCharType="end"/>
      </w:r>
    </w:p>
    <w:p w14:paraId="4F546A15" w14:textId="77777777" w:rsidR="0074026F" w:rsidRDefault="00080512" w:rsidP="0074026F">
      <w:pPr>
        <w:pStyle w:val="Guidance"/>
      </w:pPr>
      <w:r w:rsidRPr="004D3578">
        <w:br w:type="page"/>
      </w:r>
      <w:r w:rsidR="0074026F">
        <w:lastRenderedPageBreak/>
        <w:t xml:space="preserve">For definitive guidance on drafting 3GPP TSs and TRs, see </w:t>
      </w:r>
      <w:hyperlink r:id="rId14" w:history="1">
        <w:r w:rsidR="0074026F" w:rsidRPr="0074026F">
          <w:rPr>
            <w:rStyle w:val="Hyperlink"/>
          </w:rPr>
          <w:t>3GPP TS 21.801</w:t>
        </w:r>
      </w:hyperlink>
      <w:r w:rsidR="0074026F">
        <w:t xml:space="preserve"> supplemented by the 3GPP web page </w:t>
      </w:r>
      <w:hyperlink r:id="rId15" w:history="1">
        <w:r w:rsidR="0074026F" w:rsidRPr="003A47E0">
          <w:rPr>
            <w:rStyle w:val="Hyperlink"/>
          </w:rPr>
          <w:t>http://www.3gpp.org/specifications-groups/delegates-corner/writing-a-new-spec</w:t>
        </w:r>
      </w:hyperlink>
      <w:r w:rsidR="0074026F">
        <w:t xml:space="preserve">. </w:t>
      </w:r>
    </w:p>
    <w:p w14:paraId="747690AD" w14:textId="77777777" w:rsidR="0074026F" w:rsidRPr="007B600E" w:rsidRDefault="0074026F" w:rsidP="0074026F">
      <w:pPr>
        <w:pStyle w:val="Guidance"/>
      </w:pPr>
      <w:r>
        <w:t>Ensure all blue guidance text is removed before submitting the TS/TR to the TSG for approval.</w:t>
      </w:r>
    </w:p>
    <w:p w14:paraId="03993004" w14:textId="77777777" w:rsidR="00080512" w:rsidRDefault="00080512">
      <w:pPr>
        <w:pStyle w:val="Heading1"/>
      </w:pPr>
      <w:bookmarkStart w:id="14" w:name="foreword"/>
      <w:bookmarkStart w:id="15" w:name="_Toc103346894"/>
      <w:bookmarkEnd w:id="14"/>
      <w:r w:rsidRPr="004D3578">
        <w:t>Foreword</w:t>
      </w:r>
      <w:bookmarkEnd w:id="15"/>
    </w:p>
    <w:p w14:paraId="26D3C3F9" w14:textId="77777777" w:rsidR="007B600E" w:rsidRDefault="0074026F" w:rsidP="007B600E">
      <w:pPr>
        <w:pStyle w:val="Guidance"/>
      </w:pPr>
      <w:r>
        <w:t>This clause is mandatory; do not alter the text in any way</w:t>
      </w:r>
      <w:r w:rsidR="00465515">
        <w:t xml:space="preserve"> other than to choose between "Specification" and "Report"</w:t>
      </w:r>
      <w:r>
        <w:t xml:space="preserve">. </w:t>
      </w:r>
    </w:p>
    <w:p w14:paraId="2511FBFA" w14:textId="77777777" w:rsidR="00080512" w:rsidRPr="004D3578" w:rsidRDefault="00080512">
      <w:r w:rsidRPr="004D3578">
        <w:t xml:space="preserve">This Technical </w:t>
      </w:r>
      <w:bookmarkStart w:id="16" w:name="spectype3"/>
      <w:r w:rsidRPr="00602AEA">
        <w:rPr>
          <w:highlight w:val="yellow"/>
        </w:rPr>
        <w:t>Specification</w:t>
      </w:r>
      <w:r w:rsidR="00602AEA" w:rsidRPr="00602AEA">
        <w:rPr>
          <w:highlight w:val="yellow"/>
        </w:rPr>
        <w:t>|Report</w:t>
      </w:r>
      <w:bookmarkEnd w:id="16"/>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A784521" w14:textId="77777777" w:rsidR="00465515" w:rsidRDefault="00465515" w:rsidP="00465515">
      <w:pPr>
        <w:pStyle w:val="Guidance"/>
      </w:pPr>
      <w:r>
        <w:t>In drafting the TS/TR</w:t>
      </w:r>
      <w:r w:rsidR="00D76048">
        <w:t>,</w:t>
      </w:r>
      <w:r>
        <w:t xml:space="preserve"> pay particular attention to the use of modal auxiliary verbs!</w:t>
      </w:r>
      <w:r w:rsidR="00D76048">
        <w:t xml:space="preserve"> TRs shall not contain any normative provisions.</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lastRenderedPageBreak/>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E93E31E" w14:textId="77777777" w:rsidR="00080512" w:rsidRPr="004D3578" w:rsidRDefault="00080512">
      <w:pPr>
        <w:pStyle w:val="Heading1"/>
      </w:pPr>
      <w:bookmarkStart w:id="17" w:name="introduction"/>
      <w:bookmarkStart w:id="18" w:name="_Toc103346895"/>
      <w:bookmarkEnd w:id="17"/>
      <w:r w:rsidRPr="004D3578">
        <w:t>Introduction</w:t>
      </w:r>
      <w:bookmarkEnd w:id="18"/>
    </w:p>
    <w:p w14:paraId="6A7CE5D7" w14:textId="77777777" w:rsidR="00080512" w:rsidRPr="004D3578" w:rsidRDefault="00080512">
      <w:pPr>
        <w:pStyle w:val="Guidance"/>
      </w:pPr>
      <w:r w:rsidRPr="004D3578">
        <w:t xml:space="preserve">This clause is optional. If it exists, it </w:t>
      </w:r>
      <w:r w:rsidR="00465515">
        <w:t>shall</w:t>
      </w:r>
      <w:r w:rsidRPr="004D3578">
        <w:t xml:space="preserve"> </w:t>
      </w:r>
      <w:r w:rsidR="00465515">
        <w:t xml:space="preserve">be </w:t>
      </w:r>
      <w:r w:rsidRPr="004D3578">
        <w:t>the second unnumbered clause.</w:t>
      </w:r>
    </w:p>
    <w:p w14:paraId="548A512E" w14:textId="77777777" w:rsidR="00080512" w:rsidRPr="004D3578" w:rsidRDefault="00080512">
      <w:pPr>
        <w:pStyle w:val="Heading1"/>
      </w:pPr>
      <w:r w:rsidRPr="004D3578">
        <w:br w:type="page"/>
      </w:r>
      <w:bookmarkStart w:id="19" w:name="scope"/>
      <w:bookmarkStart w:id="20" w:name="_Toc103346896"/>
      <w:bookmarkEnd w:id="19"/>
      <w:r w:rsidRPr="004D3578">
        <w:lastRenderedPageBreak/>
        <w:t>1</w:t>
      </w:r>
      <w:r w:rsidRPr="004D3578">
        <w:tab/>
        <w:t>Scope</w:t>
      </w:r>
      <w:bookmarkEnd w:id="20"/>
    </w:p>
    <w:p w14:paraId="59593703" w14:textId="77777777" w:rsidR="00080512" w:rsidRPr="004D3578" w:rsidRDefault="00080512">
      <w:pPr>
        <w:pStyle w:val="Guidance"/>
      </w:pPr>
      <w:r w:rsidRPr="004D3578">
        <w:t>This clause shall start on a new page.</w:t>
      </w:r>
    </w:p>
    <w:p w14:paraId="4EA05E1B" w14:textId="77777777" w:rsidR="00080512" w:rsidRPr="004D3578" w:rsidRDefault="00080512">
      <w:r w:rsidRPr="004D3578">
        <w:t>The present document …</w:t>
      </w:r>
    </w:p>
    <w:p w14:paraId="794720D9" w14:textId="77777777" w:rsidR="00080512" w:rsidRPr="004D3578" w:rsidRDefault="00080512">
      <w:pPr>
        <w:pStyle w:val="Heading1"/>
      </w:pPr>
      <w:bookmarkStart w:id="21" w:name="references"/>
      <w:bookmarkStart w:id="22" w:name="_Toc103346897"/>
      <w:bookmarkEnd w:id="21"/>
      <w:r w:rsidRPr="004D3578">
        <w:t>2</w:t>
      </w:r>
      <w:r w:rsidRPr="004D3578">
        <w:tab/>
        <w:t>References</w:t>
      </w:r>
      <w:bookmarkEnd w:id="22"/>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AFEB386" w:rsidR="00EC4A25" w:rsidRDefault="00EC4A25" w:rsidP="00EC4A25">
      <w:pPr>
        <w:pStyle w:val="EX"/>
      </w:pPr>
      <w:r w:rsidRPr="004D3578">
        <w:t>[1]</w:t>
      </w:r>
      <w:r w:rsidRPr="004D3578">
        <w:tab/>
        <w:t>3GPP TR 21.905: "Vocabulary for 3GPP Specifications".</w:t>
      </w:r>
    </w:p>
    <w:p w14:paraId="183A263A" w14:textId="1780C207" w:rsidR="008C3CAB" w:rsidRPr="004D3578" w:rsidRDefault="008C3CAB" w:rsidP="00EC4A25">
      <w:pPr>
        <w:pStyle w:val="EX"/>
      </w:pPr>
      <w:r>
        <w:t>[2]</w:t>
      </w:r>
      <w:r>
        <w:tab/>
        <w:t>RP-21</w:t>
      </w:r>
      <w:r w:rsidR="00353F0A">
        <w:t xml:space="preserve">3599: </w:t>
      </w:r>
      <w:r w:rsidR="000A7B8A">
        <w:t>“</w:t>
      </w:r>
      <w:r w:rsidR="0004108C" w:rsidRPr="0004108C">
        <w:t>New SI: Study on Artificial Intelligence (AI)/Machine Learning (ML) for NR Air Interface</w:t>
      </w:r>
      <w:r w:rsidR="000A7B8A">
        <w:t>”</w:t>
      </w:r>
      <w:r w:rsidR="0004108C">
        <w:t xml:space="preserve">, Qualcomm (Moderator). </w:t>
      </w:r>
    </w:p>
    <w:p w14:paraId="29094E8A" w14:textId="77777777" w:rsidR="00EC4A25" w:rsidRPr="004D3578" w:rsidRDefault="00EC4A25" w:rsidP="00EC4A25">
      <w:pPr>
        <w:pStyle w:val="EX"/>
      </w:pPr>
      <w:r w:rsidRPr="004D3578">
        <w:t>…</w:t>
      </w:r>
    </w:p>
    <w:p w14:paraId="6516C83E" w14:textId="77777777" w:rsidR="00080512" w:rsidRPr="004D3578" w:rsidRDefault="00080512" w:rsidP="00EC4A25">
      <w:pPr>
        <w:pStyle w:val="EX"/>
      </w:pPr>
      <w:r w:rsidRPr="004D3578">
        <w:t>[</w:t>
      </w:r>
      <w:r w:rsidR="00EC4A25" w:rsidRPr="004D3578">
        <w:t>x</w:t>
      </w:r>
      <w:r w:rsidRPr="004D3578">
        <w:t>]</w:t>
      </w:r>
      <w:r w:rsidRPr="004D3578">
        <w:tab/>
        <w:t>&lt;doctype&gt; &lt;#&gt;[ ([up to and including]{yyyy[-mm]|V&lt;a[.b[.c]]&gt;}[onwards])]: "&lt;Title&gt;".</w:t>
      </w:r>
    </w:p>
    <w:p w14:paraId="360CD0A2" w14:textId="77777777" w:rsidR="00080512" w:rsidRPr="004D3578" w:rsidRDefault="00080512">
      <w:pPr>
        <w:pStyle w:val="Guidance"/>
      </w:pPr>
      <w:r w:rsidRPr="004D3578">
        <w:t>It is preferred that the reference to 21.905 be the first in the list.</w:t>
      </w:r>
    </w:p>
    <w:p w14:paraId="24ACB616" w14:textId="77777777" w:rsidR="00080512" w:rsidRPr="004D3578" w:rsidRDefault="00080512">
      <w:pPr>
        <w:pStyle w:val="Heading1"/>
      </w:pPr>
      <w:bookmarkStart w:id="23" w:name="definitions"/>
      <w:bookmarkStart w:id="24" w:name="_Toc103346898"/>
      <w:bookmarkEnd w:id="23"/>
      <w:r w:rsidRPr="004D3578">
        <w:t>3</w:t>
      </w:r>
      <w:r w:rsidRPr="004D3578">
        <w:tab/>
        <w:t>Definitions</w:t>
      </w:r>
      <w:r w:rsidR="00602AEA">
        <w:t xml:space="preserve"> of terms, symbols and abbreviations</w:t>
      </w:r>
      <w:bookmarkEnd w:id="24"/>
    </w:p>
    <w:p w14:paraId="10D23EAA" w14:textId="77777777" w:rsidR="00080512" w:rsidRPr="004D3578" w:rsidRDefault="00BA19ED">
      <w:pPr>
        <w:pStyle w:val="Guidance"/>
      </w:pPr>
      <w:r>
        <w:t>This clause and its three subclauses are mandatory. The contents shall be shown as "void" if the TS/TR does not define any terms, symbols, or abbreviations.</w:t>
      </w:r>
    </w:p>
    <w:p w14:paraId="6CBABCF9" w14:textId="77777777" w:rsidR="00080512" w:rsidRPr="004D3578" w:rsidRDefault="00080512">
      <w:pPr>
        <w:pStyle w:val="Heading2"/>
      </w:pPr>
      <w:bookmarkStart w:id="25" w:name="_Toc103346899"/>
      <w:r w:rsidRPr="004D3578">
        <w:t>3.1</w:t>
      </w:r>
      <w:r w:rsidRPr="004D3578">
        <w:tab/>
      </w:r>
      <w:r w:rsidR="002B6339">
        <w:t>Terms</w:t>
      </w:r>
      <w:bookmarkEnd w:id="25"/>
    </w:p>
    <w:p w14:paraId="52F085A8"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704458C4" w14:textId="77777777" w:rsidR="00080512" w:rsidRPr="004D3578" w:rsidRDefault="00080512">
      <w:pPr>
        <w:pStyle w:val="Guidance"/>
      </w:pPr>
      <w:r w:rsidRPr="004D3578">
        <w:t>Definition format (</w:t>
      </w:r>
      <w:smartTag w:uri="urn:schemas-microsoft-com:office:smarttags" w:element="place">
        <w:smartTag w:uri="urn:schemas-microsoft-com:office:smarttags" w:element="City">
          <w:r w:rsidRPr="004D3578">
            <w:t>Normal</w:t>
          </w:r>
        </w:smartTag>
      </w:smartTag>
      <w:r w:rsidRPr="004D3578">
        <w:t>)</w:t>
      </w:r>
    </w:p>
    <w:p w14:paraId="090E5623" w14:textId="77777777" w:rsidR="00080512" w:rsidRPr="004D3578" w:rsidRDefault="00080512">
      <w:pPr>
        <w:pStyle w:val="Guidance"/>
      </w:pPr>
      <w:r w:rsidRPr="004D3578">
        <w:rPr>
          <w:b/>
        </w:rPr>
        <w:t>&lt;defined term&gt;:</w:t>
      </w:r>
      <w:r w:rsidRPr="004D3578">
        <w:t xml:space="preserve"> &lt;definition&gt;.</w:t>
      </w:r>
    </w:p>
    <w:p w14:paraId="060B24CE" w14:textId="77777777" w:rsidR="00080512" w:rsidRPr="004D3578" w:rsidRDefault="00080512">
      <w:r w:rsidRPr="004D3578">
        <w:rPr>
          <w:b/>
        </w:rPr>
        <w:t>example:</w:t>
      </w:r>
      <w:r w:rsidRPr="004D3578">
        <w:t xml:space="preserve"> text used to clarify abstract rules by applying them literally.</w:t>
      </w:r>
    </w:p>
    <w:p w14:paraId="748FAD21" w14:textId="77777777" w:rsidR="00080512" w:rsidRPr="004D3578" w:rsidRDefault="00080512">
      <w:pPr>
        <w:pStyle w:val="Heading2"/>
      </w:pPr>
      <w:bookmarkStart w:id="26" w:name="_Toc103346900"/>
      <w:r w:rsidRPr="004D3578">
        <w:t>3.2</w:t>
      </w:r>
      <w:r w:rsidRPr="004D3578">
        <w:tab/>
        <w:t>Symbols</w:t>
      </w:r>
      <w:bookmarkEnd w:id="26"/>
    </w:p>
    <w:p w14:paraId="46F1B0F7" w14:textId="77777777" w:rsidR="00080512" w:rsidRPr="004D3578" w:rsidRDefault="00080512">
      <w:pPr>
        <w:keepNext/>
      </w:pPr>
      <w:r w:rsidRPr="004D3578">
        <w:t>For the purposes of the present document, the following symbols apply:</w:t>
      </w:r>
    </w:p>
    <w:p w14:paraId="411ED5D0" w14:textId="77777777" w:rsidR="00080512" w:rsidRPr="004D3578" w:rsidRDefault="00080512">
      <w:pPr>
        <w:pStyle w:val="Guidance"/>
      </w:pPr>
      <w:r w:rsidRPr="004D3578">
        <w:t>Symbol format (EW)</w:t>
      </w:r>
    </w:p>
    <w:p w14:paraId="56FD5D7C" w14:textId="77777777" w:rsidR="00080512" w:rsidRPr="004D3578" w:rsidRDefault="00080512">
      <w:pPr>
        <w:pStyle w:val="EW"/>
      </w:pPr>
      <w:r w:rsidRPr="004D3578">
        <w:t>&lt;symbol&gt;</w:t>
      </w:r>
      <w:r w:rsidRPr="004D3578">
        <w:tab/>
        <w:t>&lt;Explanation&gt;</w:t>
      </w:r>
    </w:p>
    <w:p w14:paraId="50F83E7B" w14:textId="77777777" w:rsidR="00080512" w:rsidRPr="004D3578" w:rsidRDefault="00080512">
      <w:pPr>
        <w:pStyle w:val="EW"/>
      </w:pPr>
    </w:p>
    <w:p w14:paraId="5E81C5C1" w14:textId="77777777" w:rsidR="00080512" w:rsidRPr="004D3578" w:rsidRDefault="00080512">
      <w:pPr>
        <w:pStyle w:val="Heading2"/>
      </w:pPr>
      <w:bookmarkStart w:id="27" w:name="_Toc103346901"/>
      <w:r w:rsidRPr="004D3578">
        <w:lastRenderedPageBreak/>
        <w:t>3.3</w:t>
      </w:r>
      <w:r w:rsidRPr="004D3578">
        <w:tab/>
        <w:t>Abbreviations</w:t>
      </w:r>
      <w:bookmarkEnd w:id="27"/>
    </w:p>
    <w:p w14:paraId="338C6B7C"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7799AB88" w14:textId="343B3D91" w:rsidR="003B7D51" w:rsidRDefault="003B7D51">
      <w:pPr>
        <w:pStyle w:val="EW"/>
      </w:pPr>
      <w:r>
        <w:t>AI</w:t>
      </w:r>
      <w:r>
        <w:tab/>
      </w:r>
      <w:r>
        <w:tab/>
      </w:r>
      <w:r>
        <w:tab/>
      </w:r>
      <w:r>
        <w:tab/>
        <w:t>Artificial Intelligence</w:t>
      </w:r>
    </w:p>
    <w:p w14:paraId="5FB5AFA7" w14:textId="271AEA4F" w:rsidR="003B7D51" w:rsidRDefault="003B7D51">
      <w:pPr>
        <w:pStyle w:val="EW"/>
      </w:pPr>
      <w:r>
        <w:t>BM</w:t>
      </w:r>
      <w:r>
        <w:tab/>
      </w:r>
      <w:r>
        <w:tab/>
      </w:r>
      <w:r>
        <w:tab/>
      </w:r>
      <w:r>
        <w:tab/>
        <w:t>Beam Management</w:t>
      </w:r>
    </w:p>
    <w:p w14:paraId="4E9BA90F" w14:textId="19EDE879" w:rsidR="003B7D51" w:rsidRDefault="003B7D51">
      <w:pPr>
        <w:pStyle w:val="EW"/>
      </w:pPr>
      <w:r>
        <w:t>CSI</w:t>
      </w:r>
      <w:r>
        <w:tab/>
      </w:r>
      <w:r>
        <w:tab/>
      </w:r>
      <w:r>
        <w:tab/>
      </w:r>
      <w:r>
        <w:tab/>
        <w:t>Channel State Information</w:t>
      </w:r>
    </w:p>
    <w:p w14:paraId="66B12836" w14:textId="0FE2A457" w:rsidR="004D637E" w:rsidRDefault="004D637E">
      <w:pPr>
        <w:pStyle w:val="EW"/>
      </w:pPr>
      <w:r>
        <w:t>KPI</w:t>
      </w:r>
      <w:r>
        <w:tab/>
      </w:r>
      <w:r>
        <w:tab/>
      </w:r>
      <w:r>
        <w:tab/>
      </w:r>
      <w:r>
        <w:tab/>
        <w:t>Key Performance Indicator</w:t>
      </w:r>
    </w:p>
    <w:p w14:paraId="04C7652A" w14:textId="6D36FE60" w:rsidR="00C34FCC" w:rsidRDefault="00C34FCC">
      <w:pPr>
        <w:pStyle w:val="EW"/>
      </w:pPr>
      <w:r>
        <w:t>LCM</w:t>
      </w:r>
      <w:r>
        <w:tab/>
      </w:r>
      <w:r>
        <w:tab/>
      </w:r>
      <w:r>
        <w:tab/>
      </w:r>
      <w:r>
        <w:tab/>
        <w:t>Life Cycle Management</w:t>
      </w:r>
    </w:p>
    <w:p w14:paraId="5FDA6BFD" w14:textId="0DE1FE6C" w:rsidR="003B7D51" w:rsidRPr="004D3578" w:rsidRDefault="003B7D51">
      <w:pPr>
        <w:pStyle w:val="EW"/>
      </w:pPr>
      <w:r>
        <w:t>ML</w:t>
      </w:r>
      <w:r>
        <w:tab/>
      </w:r>
      <w:r>
        <w:tab/>
      </w:r>
      <w:r>
        <w:tab/>
      </w:r>
      <w:r>
        <w:tab/>
        <w:t>Machine Learning</w:t>
      </w:r>
    </w:p>
    <w:p w14:paraId="1EA365ED" w14:textId="77777777" w:rsidR="00080512" w:rsidRPr="004D3578" w:rsidRDefault="00080512">
      <w:pPr>
        <w:pStyle w:val="EW"/>
      </w:pPr>
    </w:p>
    <w:p w14:paraId="7D89FB01" w14:textId="2C54256F" w:rsidR="00080512" w:rsidRPr="004D3578" w:rsidRDefault="00080512">
      <w:pPr>
        <w:pStyle w:val="Heading1"/>
      </w:pPr>
      <w:bookmarkStart w:id="28" w:name="clause4"/>
      <w:bookmarkStart w:id="29" w:name="_Toc103346902"/>
      <w:bookmarkEnd w:id="28"/>
      <w:r w:rsidRPr="004D3578">
        <w:t>4</w:t>
      </w:r>
      <w:r w:rsidRPr="004D3578">
        <w:tab/>
      </w:r>
      <w:r w:rsidR="00D758CD">
        <w:t>General</w:t>
      </w:r>
      <w:r w:rsidR="004544AE">
        <w:t xml:space="preserve"> AI/ML</w:t>
      </w:r>
      <w:r w:rsidR="00D758CD">
        <w:t xml:space="preserve"> Framework</w:t>
      </w:r>
      <w:bookmarkEnd w:id="29"/>
    </w:p>
    <w:p w14:paraId="78918F8C" w14:textId="0ADC2ED7" w:rsidR="00891947" w:rsidRPr="00891947" w:rsidRDefault="005C7675" w:rsidP="00891947">
      <w:pPr>
        <w:pStyle w:val="Guidance"/>
        <w:rPr>
          <w:i w:val="0"/>
          <w:iCs/>
          <w:color w:val="auto"/>
        </w:rPr>
      </w:pPr>
      <w:r>
        <w:rPr>
          <w:i w:val="0"/>
          <w:iCs/>
          <w:color w:val="auto"/>
        </w:rPr>
        <w:t>The purpose of this section is to</w:t>
      </w:r>
      <w:r w:rsidR="00891947">
        <w:rPr>
          <w:i w:val="0"/>
          <w:iCs/>
          <w:color w:val="auto"/>
        </w:rPr>
        <w:t xml:space="preserve"> i</w:t>
      </w:r>
      <w:r w:rsidR="00891947" w:rsidRPr="00891947">
        <w:rPr>
          <w:i w:val="0"/>
          <w:iCs/>
          <w:color w:val="auto"/>
        </w:rPr>
        <w:t>dentify common notation and terminology for AI/ML related functions, procedures and interfaces</w:t>
      </w:r>
      <w:r w:rsidR="00891947">
        <w:rPr>
          <w:i w:val="0"/>
          <w:iCs/>
          <w:color w:val="auto"/>
        </w:rPr>
        <w:t xml:space="preserve">. </w:t>
      </w:r>
      <w:r w:rsidR="00891947" w:rsidRPr="00891947">
        <w:rPr>
          <w:i w:val="0"/>
          <w:iCs/>
          <w:color w:val="auto"/>
        </w:rPr>
        <w:t xml:space="preserve"> </w:t>
      </w:r>
    </w:p>
    <w:p w14:paraId="44D5EB75" w14:textId="740BE1B2" w:rsidR="005C7675" w:rsidRPr="004544AE" w:rsidRDefault="00891947" w:rsidP="00891947">
      <w:pPr>
        <w:pStyle w:val="Guidance"/>
        <w:rPr>
          <w:i w:val="0"/>
          <w:iCs/>
          <w:color w:val="auto"/>
        </w:rPr>
      </w:pPr>
      <w:r w:rsidRPr="00891947">
        <w:rPr>
          <w:i w:val="0"/>
          <w:iCs/>
          <w:color w:val="auto"/>
        </w:rPr>
        <w:t>Note:</w:t>
      </w:r>
      <w:r>
        <w:rPr>
          <w:i w:val="0"/>
          <w:iCs/>
          <w:color w:val="auto"/>
        </w:rPr>
        <w:t xml:space="preserve"> t</w:t>
      </w:r>
      <w:r w:rsidRPr="00891947">
        <w:rPr>
          <w:i w:val="0"/>
          <w:iCs/>
          <w:color w:val="auto"/>
        </w:rPr>
        <w:t xml:space="preserve">he work done for FS_NR_ENDC_data_collect </w:t>
      </w:r>
      <w:r>
        <w:rPr>
          <w:i w:val="0"/>
          <w:iCs/>
          <w:color w:val="auto"/>
        </w:rPr>
        <w:t xml:space="preserve">is considered </w:t>
      </w:r>
      <w:r w:rsidRPr="00891947">
        <w:rPr>
          <w:i w:val="0"/>
          <w:iCs/>
          <w:color w:val="auto"/>
        </w:rPr>
        <w:t>when appropriate</w:t>
      </w:r>
      <w:r>
        <w:rPr>
          <w:i w:val="0"/>
          <w:iCs/>
          <w:color w:val="auto"/>
        </w:rPr>
        <w:t xml:space="preserve">. </w:t>
      </w:r>
    </w:p>
    <w:p w14:paraId="1F69DAFD" w14:textId="7146A711" w:rsidR="00082015" w:rsidRDefault="00080512">
      <w:pPr>
        <w:pStyle w:val="Heading2"/>
      </w:pPr>
      <w:bookmarkStart w:id="30" w:name="_Toc103346903"/>
      <w:r w:rsidRPr="004D3578">
        <w:t>4.1</w:t>
      </w:r>
      <w:r w:rsidRPr="004D3578">
        <w:tab/>
      </w:r>
      <w:r w:rsidR="000151CA">
        <w:t>Description of the stages of Machine Learning</w:t>
      </w:r>
      <w:bookmarkEnd w:id="30"/>
    </w:p>
    <w:p w14:paraId="31155DDA" w14:textId="48DAC5B2" w:rsidR="000151CA" w:rsidRDefault="0005522D" w:rsidP="000151CA">
      <w:r>
        <w:t xml:space="preserve">In this section, </w:t>
      </w:r>
      <w:r w:rsidR="000151CA">
        <w:t>the defining stages of AI/ML related algorithms and associated complexity</w:t>
      </w:r>
      <w:r>
        <w:t xml:space="preserve"> are characterized, namely</w:t>
      </w:r>
      <w:r w:rsidR="000151CA">
        <w:t xml:space="preserve">: </w:t>
      </w:r>
    </w:p>
    <w:p w14:paraId="6E8E5CF4" w14:textId="77777777" w:rsidR="00EC59EE" w:rsidRDefault="000151CA" w:rsidP="000151CA">
      <w:pPr>
        <w:pStyle w:val="ListParagraph"/>
        <w:numPr>
          <w:ilvl w:val="0"/>
          <w:numId w:val="5"/>
        </w:numPr>
      </w:pPr>
      <w:r>
        <w:t xml:space="preserve">Model generation, e.g., model training (including input/output, pre-/post-process, online/offline as applicable), model validation, model testing, as applicable  </w:t>
      </w:r>
    </w:p>
    <w:p w14:paraId="24A9B094" w14:textId="2C7062E3" w:rsidR="000151CA" w:rsidRDefault="000151CA" w:rsidP="000151CA">
      <w:pPr>
        <w:pStyle w:val="ListParagraph"/>
        <w:numPr>
          <w:ilvl w:val="0"/>
          <w:numId w:val="5"/>
        </w:numPr>
      </w:pPr>
      <w:r>
        <w:t xml:space="preserve">Inference operation, e.g., input/output, pre-/post-process, as applicable </w:t>
      </w:r>
    </w:p>
    <w:p w14:paraId="3E842C24" w14:textId="293367B9" w:rsidR="000151CA" w:rsidRDefault="00EC59EE" w:rsidP="000151CA">
      <w:r>
        <w:t>In addition, the treatment of d</w:t>
      </w:r>
      <w:r w:rsidR="000151CA">
        <w:t>ataset(s) for training, validation, testing, and inference</w:t>
      </w:r>
      <w:r w:rsidR="005D3009">
        <w:t xml:space="preserve"> is documented. </w:t>
      </w:r>
    </w:p>
    <w:p w14:paraId="341EFDF9" w14:textId="4E6CB69D" w:rsidR="005D3009" w:rsidRDefault="005D3009" w:rsidP="005D3009">
      <w:pPr>
        <w:pStyle w:val="Heading2"/>
      </w:pPr>
      <w:bookmarkStart w:id="31" w:name="_Toc103346904"/>
      <w:r>
        <w:t>4.2</w:t>
      </w:r>
      <w:r>
        <w:tab/>
        <w:t>Collaboration levels</w:t>
      </w:r>
      <w:bookmarkEnd w:id="31"/>
    </w:p>
    <w:p w14:paraId="333F8613" w14:textId="77777777" w:rsidR="005A6A02" w:rsidRDefault="00B9734B" w:rsidP="00B9734B">
      <w:r>
        <w:t xml:space="preserve">In this section, various levels of collaboration between UE and gNB </w:t>
      </w:r>
      <w:r w:rsidR="005A6A02">
        <w:t xml:space="preserve">are identified as found </w:t>
      </w:r>
      <w:r>
        <w:t xml:space="preserve">pertinent to the selected use cases, e.g.,  </w:t>
      </w:r>
    </w:p>
    <w:p w14:paraId="705D8C42" w14:textId="77777777" w:rsidR="005A6A02" w:rsidRDefault="00B9734B" w:rsidP="00A516F2">
      <w:pPr>
        <w:pStyle w:val="ListParagraph"/>
        <w:numPr>
          <w:ilvl w:val="0"/>
          <w:numId w:val="5"/>
        </w:numPr>
      </w:pPr>
      <w:r>
        <w:t xml:space="preserve">No collaboration: implementation-based only AI/ML algorithms without information exchange [for comparison purposes] </w:t>
      </w:r>
    </w:p>
    <w:p w14:paraId="3BA67C07" w14:textId="59953D91" w:rsidR="005D3009" w:rsidRDefault="00B9734B" w:rsidP="00A516F2">
      <w:pPr>
        <w:pStyle w:val="ListParagraph"/>
        <w:numPr>
          <w:ilvl w:val="0"/>
          <w:numId w:val="5"/>
        </w:numPr>
      </w:pPr>
      <w:r>
        <w:t xml:space="preserve">Various levels of UE/gNB collaboration targeting at separate or joint ML operation </w:t>
      </w:r>
    </w:p>
    <w:p w14:paraId="13061947" w14:textId="33B033AE" w:rsidR="0017273F" w:rsidRDefault="00DD2E59" w:rsidP="00DD2E59">
      <w:pPr>
        <w:pStyle w:val="Heading2"/>
      </w:pPr>
      <w:bookmarkStart w:id="32" w:name="_Toc103346905"/>
      <w:r>
        <w:t>4.3</w:t>
      </w:r>
      <w:r>
        <w:tab/>
        <w:t>ML model Life Cycle Management</w:t>
      </w:r>
      <w:bookmarkEnd w:id="32"/>
    </w:p>
    <w:p w14:paraId="09BB685D" w14:textId="12064804" w:rsidR="00DD2E59" w:rsidRDefault="00EB3C47" w:rsidP="00DD2E59">
      <w:r>
        <w:t>In this section, the</w:t>
      </w:r>
      <w:r w:rsidR="00455A73" w:rsidRPr="00455A73">
        <w:t xml:space="preserve"> lifecycle management of AI/ML model</w:t>
      </w:r>
      <w:r w:rsidR="00455A73">
        <w:t xml:space="preserve"> is characterized, </w:t>
      </w:r>
      <w:r w:rsidR="00455A73" w:rsidRPr="00455A73">
        <w:t>e.g., model training, model deployment, model inference, model monitoring, model updating</w:t>
      </w:r>
      <w:r>
        <w:t>.</w:t>
      </w:r>
    </w:p>
    <w:p w14:paraId="317E1CBE" w14:textId="0EB3A4C9" w:rsidR="0072745E" w:rsidRDefault="00391C49" w:rsidP="009C36B5">
      <w:pPr>
        <w:pStyle w:val="Heading1"/>
        <w:rPr>
          <w:ins w:id="33" w:author="Juan Montojo" w:date="2022-05-13T14:57:00Z"/>
        </w:rPr>
      </w:pPr>
      <w:bookmarkStart w:id="34" w:name="_Toc103346906"/>
      <w:r>
        <w:t>5</w:t>
      </w:r>
      <w:r>
        <w:tab/>
      </w:r>
      <w:ins w:id="35" w:author="Juan Montojo" w:date="2022-05-13T14:49:00Z">
        <w:r w:rsidR="00BB6CF4">
          <w:t>Use cases</w:t>
        </w:r>
      </w:ins>
      <w:bookmarkEnd w:id="34"/>
    </w:p>
    <w:p w14:paraId="40D3A940" w14:textId="77777777" w:rsidR="00FE1F49" w:rsidRDefault="00FE1F49">
      <w:pPr>
        <w:overflowPunct w:val="0"/>
        <w:autoSpaceDE w:val="0"/>
        <w:autoSpaceDN w:val="0"/>
        <w:adjustRightInd w:val="0"/>
        <w:spacing w:after="0"/>
        <w:textAlignment w:val="baseline"/>
        <w:rPr>
          <w:ins w:id="36" w:author="Juan Montojo" w:date="2022-05-13T14:57:00Z"/>
          <w:bCs/>
        </w:rPr>
        <w:pPrChange w:id="37" w:author="Juan Montojo" w:date="2022-05-13T14:57:00Z">
          <w:pPr>
            <w:numPr>
              <w:numId w:val="6"/>
            </w:numPr>
            <w:overflowPunct w:val="0"/>
            <w:autoSpaceDE w:val="0"/>
            <w:autoSpaceDN w:val="0"/>
            <w:adjustRightInd w:val="0"/>
            <w:spacing w:after="0"/>
            <w:ind w:left="720" w:hanging="360"/>
            <w:textAlignment w:val="baseline"/>
          </w:pPr>
        </w:pPrChange>
      </w:pPr>
      <w:ins w:id="38" w:author="Juan Montojo" w:date="2022-05-13T14:57:00Z">
        <w:r>
          <w:rPr>
            <w:bCs/>
          </w:rPr>
          <w:t xml:space="preserve">Initial set of use cases includes: </w:t>
        </w:r>
      </w:ins>
    </w:p>
    <w:p w14:paraId="1310C096" w14:textId="77777777" w:rsidR="00FE1F49" w:rsidRDefault="00FE1F49">
      <w:pPr>
        <w:numPr>
          <w:ilvl w:val="0"/>
          <w:numId w:val="6"/>
        </w:numPr>
        <w:overflowPunct w:val="0"/>
        <w:autoSpaceDE w:val="0"/>
        <w:autoSpaceDN w:val="0"/>
        <w:adjustRightInd w:val="0"/>
        <w:spacing w:after="0"/>
        <w:textAlignment w:val="baseline"/>
        <w:rPr>
          <w:ins w:id="39" w:author="Juan Montojo" w:date="2022-05-13T14:57:00Z"/>
          <w:bCs/>
        </w:rPr>
        <w:pPrChange w:id="40" w:author="Juan Montojo" w:date="2022-05-13T14:58:00Z">
          <w:pPr>
            <w:numPr>
              <w:ilvl w:val="1"/>
              <w:numId w:val="6"/>
            </w:numPr>
            <w:overflowPunct w:val="0"/>
            <w:autoSpaceDE w:val="0"/>
            <w:autoSpaceDN w:val="0"/>
            <w:adjustRightInd w:val="0"/>
            <w:spacing w:after="0"/>
            <w:ind w:left="1440" w:hanging="360"/>
            <w:textAlignment w:val="baseline"/>
          </w:pPr>
        </w:pPrChange>
      </w:pPr>
      <w:ins w:id="41" w:author="Juan Montojo" w:date="2022-05-13T14:57:00Z">
        <w:r w:rsidRPr="009C38B0">
          <w:rPr>
            <w:bCs/>
          </w:rPr>
          <w:t>CSI feedback enhancement, e.g., overhead reduction, improved accuracy</w:t>
        </w:r>
        <w:r>
          <w:rPr>
            <w:bCs/>
          </w:rPr>
          <w:t>, prediction [RAN1]</w:t>
        </w:r>
      </w:ins>
    </w:p>
    <w:p w14:paraId="04B90726" w14:textId="77777777" w:rsidR="00FE1F49" w:rsidRPr="009C38B0" w:rsidRDefault="00FE1F49">
      <w:pPr>
        <w:numPr>
          <w:ilvl w:val="0"/>
          <w:numId w:val="6"/>
        </w:numPr>
        <w:overflowPunct w:val="0"/>
        <w:autoSpaceDE w:val="0"/>
        <w:autoSpaceDN w:val="0"/>
        <w:adjustRightInd w:val="0"/>
        <w:spacing w:after="0"/>
        <w:textAlignment w:val="baseline"/>
        <w:rPr>
          <w:ins w:id="42" w:author="Juan Montojo" w:date="2022-05-13T14:57:00Z"/>
          <w:rStyle w:val="normaltextrun"/>
          <w:bCs/>
        </w:rPr>
        <w:pPrChange w:id="43" w:author="Juan Montojo" w:date="2022-05-13T14:58:00Z">
          <w:pPr>
            <w:numPr>
              <w:ilvl w:val="1"/>
              <w:numId w:val="6"/>
            </w:numPr>
            <w:overflowPunct w:val="0"/>
            <w:autoSpaceDE w:val="0"/>
            <w:autoSpaceDN w:val="0"/>
            <w:adjustRightInd w:val="0"/>
            <w:spacing w:after="0"/>
            <w:ind w:left="1440" w:hanging="360"/>
            <w:textAlignment w:val="baseline"/>
          </w:pPr>
        </w:pPrChange>
      </w:pPr>
      <w:ins w:id="44" w:author="Juan Montojo" w:date="2022-05-13T14:57:00Z">
        <w:r w:rsidRPr="009C38B0">
          <w:rPr>
            <w:bCs/>
          </w:rPr>
          <w:t xml:space="preserve">Beam management, e.g., </w:t>
        </w:r>
        <w:r w:rsidRPr="008D08E3">
          <w:t>beam prediction in time,</w:t>
        </w:r>
        <w:r w:rsidRPr="009C38B0">
          <w:rPr>
            <w:rStyle w:val="normaltextrun"/>
            <w:color w:val="000000"/>
            <w:shd w:val="clear" w:color="auto" w:fill="FFFFFF"/>
          </w:rPr>
          <w:t> and/or </w:t>
        </w:r>
        <w:r w:rsidRPr="008D08E3">
          <w:t>spatial domain</w:t>
        </w:r>
        <w:r w:rsidRPr="009C38B0">
          <w:rPr>
            <w:rStyle w:val="normaltextrun"/>
            <w:color w:val="000000"/>
            <w:shd w:val="clear" w:color="auto" w:fill="FFFFFF"/>
          </w:rPr>
          <w:t> for overhead and latency reduction</w:t>
        </w:r>
        <w:r>
          <w:rPr>
            <w:rStyle w:val="normaltextrun"/>
            <w:color w:val="000000"/>
            <w:shd w:val="clear" w:color="auto" w:fill="FFFFFF"/>
          </w:rPr>
          <w:t>, beam selection accuracy improvement [RAN1]</w:t>
        </w:r>
      </w:ins>
    </w:p>
    <w:p w14:paraId="4953E950" w14:textId="77777777" w:rsidR="00FE1F49" w:rsidRPr="00D714C9" w:rsidRDefault="00FE1F49">
      <w:pPr>
        <w:numPr>
          <w:ilvl w:val="0"/>
          <w:numId w:val="6"/>
        </w:numPr>
        <w:overflowPunct w:val="0"/>
        <w:autoSpaceDE w:val="0"/>
        <w:autoSpaceDN w:val="0"/>
        <w:adjustRightInd w:val="0"/>
        <w:spacing w:after="0"/>
        <w:textAlignment w:val="baseline"/>
        <w:rPr>
          <w:ins w:id="45" w:author="Juan Montojo" w:date="2022-05-13T14:57:00Z"/>
          <w:bCs/>
        </w:rPr>
        <w:pPrChange w:id="46" w:author="Juan Montojo" w:date="2022-05-13T14:58:00Z">
          <w:pPr>
            <w:numPr>
              <w:ilvl w:val="1"/>
              <w:numId w:val="6"/>
            </w:numPr>
            <w:overflowPunct w:val="0"/>
            <w:autoSpaceDE w:val="0"/>
            <w:autoSpaceDN w:val="0"/>
            <w:adjustRightInd w:val="0"/>
            <w:spacing w:after="0"/>
            <w:ind w:left="1440" w:hanging="360"/>
            <w:textAlignment w:val="baseline"/>
          </w:pPr>
        </w:pPrChange>
      </w:pPr>
      <w:ins w:id="47" w:author="Juan Montojo" w:date="2022-05-13T14:57:00Z">
        <w:r w:rsidRPr="008D08E3">
          <w:t>Positioning accuracy enhancements</w:t>
        </w:r>
        <w:r>
          <w:t xml:space="preserve"> for different scenarios including, e.g.,</w:t>
        </w:r>
        <w:r w:rsidRPr="008D08E3">
          <w:t xml:space="preserve"> </w:t>
        </w:r>
        <w:r>
          <w:t>those with</w:t>
        </w:r>
        <w:r w:rsidRPr="00D714C9">
          <w:rPr>
            <w:rStyle w:val="normaltextrun"/>
            <w:color w:val="000000"/>
            <w:shd w:val="clear" w:color="auto" w:fill="FFFFFF"/>
          </w:rPr>
          <w:t> heavy</w:t>
        </w:r>
        <w:r w:rsidRPr="008D08E3">
          <w:t xml:space="preserve"> NLOS </w:t>
        </w:r>
        <w:r w:rsidRPr="00D714C9">
          <w:rPr>
            <w:rStyle w:val="normaltextrun"/>
            <w:color w:val="000000"/>
            <w:shd w:val="clear" w:color="auto" w:fill="FFFFFF"/>
          </w:rPr>
          <w:t xml:space="preserve">conditions [RAN1] </w:t>
        </w:r>
      </w:ins>
    </w:p>
    <w:p w14:paraId="332A77DB" w14:textId="77777777" w:rsidR="00FE1F49" w:rsidRDefault="00FE1F49">
      <w:pPr>
        <w:overflowPunct w:val="0"/>
        <w:autoSpaceDE w:val="0"/>
        <w:autoSpaceDN w:val="0"/>
        <w:adjustRightInd w:val="0"/>
        <w:spacing w:after="0"/>
        <w:textAlignment w:val="baseline"/>
        <w:rPr>
          <w:ins w:id="48" w:author="Juan Montojo" w:date="2022-05-13T14:57:00Z"/>
          <w:bCs/>
        </w:rPr>
        <w:pPrChange w:id="49" w:author="Juan Montojo" w:date="2022-05-13T14:58:00Z">
          <w:pPr>
            <w:numPr>
              <w:numId w:val="6"/>
            </w:numPr>
            <w:overflowPunct w:val="0"/>
            <w:autoSpaceDE w:val="0"/>
            <w:autoSpaceDN w:val="0"/>
            <w:adjustRightInd w:val="0"/>
            <w:spacing w:after="0"/>
            <w:ind w:left="720" w:hanging="360"/>
            <w:textAlignment w:val="baseline"/>
          </w:pPr>
        </w:pPrChange>
      </w:pPr>
      <w:ins w:id="50" w:author="Juan Montojo" w:date="2022-05-13T14:57:00Z">
        <w:r w:rsidRPr="00FC7555">
          <w:rPr>
            <w:bCs/>
          </w:rPr>
          <w:t xml:space="preserve">Finalize representative </w:t>
        </w:r>
        <w:r>
          <w:rPr>
            <w:bCs/>
          </w:rPr>
          <w:t xml:space="preserve">sub use cases for each use case </w:t>
        </w:r>
        <w:r w:rsidRPr="00FC7555">
          <w:rPr>
            <w:bCs/>
          </w:rPr>
          <w:t xml:space="preserve">for characterization and </w:t>
        </w:r>
        <w:r>
          <w:rPr>
            <w:bCs/>
          </w:rPr>
          <w:t xml:space="preserve">baseline performance </w:t>
        </w:r>
        <w:r w:rsidRPr="00FC7555">
          <w:rPr>
            <w:bCs/>
          </w:rPr>
          <w:t>evaluations</w:t>
        </w:r>
        <w:r>
          <w:rPr>
            <w:bCs/>
          </w:rPr>
          <w:t xml:space="preserve"> by RAN#98</w:t>
        </w:r>
      </w:ins>
    </w:p>
    <w:p w14:paraId="7F44E592" w14:textId="77777777" w:rsidR="00FE1F49" w:rsidRDefault="00FE1F49">
      <w:pPr>
        <w:numPr>
          <w:ilvl w:val="0"/>
          <w:numId w:val="6"/>
        </w:numPr>
        <w:overflowPunct w:val="0"/>
        <w:autoSpaceDE w:val="0"/>
        <w:autoSpaceDN w:val="0"/>
        <w:adjustRightInd w:val="0"/>
        <w:spacing w:after="0"/>
        <w:textAlignment w:val="baseline"/>
        <w:rPr>
          <w:ins w:id="51" w:author="Juan Montojo" w:date="2022-05-13T14:57:00Z"/>
          <w:bCs/>
        </w:rPr>
        <w:pPrChange w:id="52" w:author="Juan Montojo" w:date="2022-05-13T14:58:00Z">
          <w:pPr>
            <w:numPr>
              <w:ilvl w:val="1"/>
              <w:numId w:val="6"/>
            </w:numPr>
            <w:overflowPunct w:val="0"/>
            <w:autoSpaceDE w:val="0"/>
            <w:autoSpaceDN w:val="0"/>
            <w:adjustRightInd w:val="0"/>
            <w:spacing w:after="0"/>
            <w:ind w:left="1440" w:hanging="360"/>
            <w:textAlignment w:val="baseline"/>
          </w:pPr>
        </w:pPrChange>
      </w:pPr>
      <w:ins w:id="53" w:author="Juan Montojo" w:date="2022-05-13T14:57:00Z">
        <w:r w:rsidRPr="00164C42">
          <w:rPr>
            <w:bCs/>
          </w:rPr>
          <w:t xml:space="preserve">The AI/ML approaches for the selected sub use cases need </w:t>
        </w:r>
        <w:r>
          <w:rPr>
            <w:bCs/>
          </w:rPr>
          <w:t xml:space="preserve">to </w:t>
        </w:r>
        <w:r w:rsidRPr="00164C42">
          <w:rPr>
            <w:bCs/>
          </w:rPr>
          <w:t>be diverse enough to support various requirements on the gNB-UE collaboration levels</w:t>
        </w:r>
      </w:ins>
    </w:p>
    <w:p w14:paraId="11280A27" w14:textId="77777777" w:rsidR="00FE1F49" w:rsidRDefault="00FE1F49" w:rsidP="00FE1F49">
      <w:pPr>
        <w:spacing w:after="0"/>
        <w:rPr>
          <w:ins w:id="54" w:author="Juan Montojo" w:date="2022-05-13T14:57:00Z"/>
          <w:bCs/>
        </w:rPr>
      </w:pPr>
    </w:p>
    <w:p w14:paraId="1CC567D9" w14:textId="481A343D" w:rsidR="00FE1F49" w:rsidRPr="00FE1F49" w:rsidRDefault="00FE1F49">
      <w:pPr>
        <w:rPr>
          <w:ins w:id="55" w:author="Juan Montojo" w:date="2022-05-13T14:54:00Z"/>
        </w:rPr>
        <w:pPrChange w:id="56" w:author="Juan Montojo" w:date="2022-05-13T14:57:00Z">
          <w:pPr>
            <w:pStyle w:val="Heading1"/>
          </w:pPr>
        </w:pPrChange>
      </w:pPr>
      <w:ins w:id="57" w:author="Juan Montojo" w:date="2022-05-13T14:57:00Z">
        <w:r>
          <w:rPr>
            <w:bCs/>
          </w:rPr>
          <w:t>Note: the selection of use cases for this study solely targets the formulation of a framework to apply AI/ML to the air-interface for these and other use cases. The selection itself does not intend to provide any indication of the prospects of any future normative project.</w:t>
        </w:r>
      </w:ins>
    </w:p>
    <w:p w14:paraId="41CB10F3" w14:textId="77777777" w:rsidR="00AB2A33" w:rsidRDefault="00AB2A33" w:rsidP="00AB2A33">
      <w:pPr>
        <w:pStyle w:val="Heading2"/>
        <w:rPr>
          <w:ins w:id="58" w:author="Juan Montojo" w:date="2022-05-13T14:54:00Z"/>
        </w:rPr>
      </w:pPr>
      <w:bookmarkStart w:id="59" w:name="_Toc103346907"/>
      <w:ins w:id="60" w:author="Juan Montojo" w:date="2022-05-13T14:54:00Z">
        <w:r>
          <w:t>5.1</w:t>
        </w:r>
        <w:r>
          <w:tab/>
          <w:t>CSI feedback enhancement</w:t>
        </w:r>
        <w:bookmarkEnd w:id="59"/>
      </w:ins>
    </w:p>
    <w:p w14:paraId="26561E89" w14:textId="3411BA66" w:rsidR="00AB2A33" w:rsidRPr="00632A8E" w:rsidRDefault="00AB2A33" w:rsidP="00AB2A33">
      <w:pPr>
        <w:pStyle w:val="Heading3"/>
        <w:rPr>
          <w:strike/>
          <w:color w:val="4472C4" w:themeColor="accent1"/>
        </w:rPr>
      </w:pPr>
      <w:bookmarkStart w:id="61" w:name="_Toc103346908"/>
      <w:r w:rsidRPr="00632A8E">
        <w:rPr>
          <w:strike/>
          <w:color w:val="4472C4" w:themeColor="accent1"/>
        </w:rPr>
        <w:t>5.1.1</w:t>
      </w:r>
      <w:r w:rsidRPr="00632A8E">
        <w:rPr>
          <w:strike/>
          <w:color w:val="4472C4" w:themeColor="accent1"/>
        </w:rPr>
        <w:tab/>
        <w:t>Description</w:t>
      </w:r>
      <w:bookmarkEnd w:id="61"/>
      <w:r w:rsidRPr="00632A8E">
        <w:rPr>
          <w:strike/>
          <w:color w:val="4472C4" w:themeColor="accent1"/>
        </w:rPr>
        <w:t xml:space="preserve"> </w:t>
      </w:r>
    </w:p>
    <w:p w14:paraId="50DE2298" w14:textId="1D023B31" w:rsidR="00AB2A33" w:rsidRPr="00632A8E" w:rsidRDefault="00AB2A33" w:rsidP="00AB2A33">
      <w:pPr>
        <w:pStyle w:val="Heading3"/>
        <w:rPr>
          <w:strike/>
          <w:color w:val="4472C4" w:themeColor="accent1"/>
        </w:rPr>
      </w:pPr>
      <w:bookmarkStart w:id="62" w:name="_Toc103346909"/>
      <w:r w:rsidRPr="00632A8E">
        <w:rPr>
          <w:strike/>
          <w:color w:val="4472C4" w:themeColor="accent1"/>
        </w:rPr>
        <w:t>5.1.2</w:t>
      </w:r>
      <w:r w:rsidRPr="00632A8E">
        <w:rPr>
          <w:strike/>
          <w:color w:val="4472C4" w:themeColor="accent1"/>
        </w:rPr>
        <w:tab/>
        <w:t>KPIs</w:t>
      </w:r>
      <w:bookmarkEnd w:id="62"/>
    </w:p>
    <w:p w14:paraId="1CBC9C60" w14:textId="77777777" w:rsidR="00AB2A33" w:rsidRDefault="00AB2A33" w:rsidP="00AB2A33">
      <w:pPr>
        <w:pStyle w:val="Heading2"/>
        <w:rPr>
          <w:ins w:id="63" w:author="Juan Montojo" w:date="2022-05-13T14:54:00Z"/>
        </w:rPr>
      </w:pPr>
      <w:bookmarkStart w:id="64" w:name="_Toc103346910"/>
      <w:ins w:id="65" w:author="Juan Montojo" w:date="2022-05-13T14:54:00Z">
        <w:r>
          <w:t>5.2</w:t>
        </w:r>
        <w:r>
          <w:tab/>
          <w:t>Beam Management</w:t>
        </w:r>
        <w:bookmarkEnd w:id="64"/>
      </w:ins>
    </w:p>
    <w:p w14:paraId="576933EA" w14:textId="77777777" w:rsidR="007D1C7E" w:rsidRPr="00632A8E" w:rsidRDefault="00AB2A33" w:rsidP="00AB2A33">
      <w:pPr>
        <w:pStyle w:val="Heading3"/>
        <w:rPr>
          <w:strike/>
          <w:color w:val="4472C4" w:themeColor="accent1"/>
        </w:rPr>
      </w:pPr>
      <w:bookmarkStart w:id="66" w:name="_Toc103346911"/>
      <w:r w:rsidRPr="00632A8E">
        <w:rPr>
          <w:strike/>
          <w:color w:val="4472C4" w:themeColor="accent1"/>
        </w:rPr>
        <w:t>5.2.1</w:t>
      </w:r>
      <w:r w:rsidRPr="00632A8E">
        <w:rPr>
          <w:strike/>
          <w:color w:val="4472C4" w:themeColor="accent1"/>
        </w:rPr>
        <w:tab/>
        <w:t>Description</w:t>
      </w:r>
      <w:bookmarkEnd w:id="66"/>
      <w:r w:rsidRPr="00632A8E">
        <w:rPr>
          <w:strike/>
          <w:color w:val="4472C4" w:themeColor="accent1"/>
        </w:rPr>
        <w:t xml:space="preserve"> </w:t>
      </w:r>
    </w:p>
    <w:p w14:paraId="0AC7BD8F" w14:textId="404776B4" w:rsidR="00AB2A33" w:rsidRPr="00632A8E" w:rsidRDefault="00997C37" w:rsidP="00AB2A33">
      <w:pPr>
        <w:pStyle w:val="Heading3"/>
        <w:rPr>
          <w:strike/>
          <w:color w:val="4472C4" w:themeColor="accent1"/>
        </w:rPr>
      </w:pPr>
      <w:bookmarkStart w:id="67" w:name="_Toc103346912"/>
      <w:r w:rsidRPr="00632A8E">
        <w:rPr>
          <w:strike/>
          <w:color w:val="4472C4" w:themeColor="accent1"/>
        </w:rPr>
        <w:t>5.2.2</w:t>
      </w:r>
      <w:r w:rsidRPr="00632A8E">
        <w:rPr>
          <w:strike/>
          <w:color w:val="4472C4" w:themeColor="accent1"/>
        </w:rPr>
        <w:tab/>
      </w:r>
      <w:r w:rsidR="00AB2A33" w:rsidRPr="00632A8E">
        <w:rPr>
          <w:strike/>
          <w:color w:val="4472C4" w:themeColor="accent1"/>
        </w:rPr>
        <w:t>KPIs</w:t>
      </w:r>
      <w:bookmarkEnd w:id="67"/>
    </w:p>
    <w:p w14:paraId="78B41E88" w14:textId="77777777" w:rsidR="00AB2A33" w:rsidRDefault="00AB2A33" w:rsidP="00AB2A33">
      <w:pPr>
        <w:pStyle w:val="Heading2"/>
        <w:rPr>
          <w:ins w:id="68" w:author="Juan Montojo" w:date="2022-05-13T14:54:00Z"/>
        </w:rPr>
      </w:pPr>
      <w:bookmarkStart w:id="69" w:name="_Toc103346913"/>
      <w:ins w:id="70" w:author="Juan Montojo" w:date="2022-05-13T14:54:00Z">
        <w:r>
          <w:t>5.3</w:t>
        </w:r>
        <w:r>
          <w:tab/>
          <w:t>Positioning accuracy enhancements</w:t>
        </w:r>
        <w:bookmarkEnd w:id="69"/>
      </w:ins>
    </w:p>
    <w:p w14:paraId="31044A62" w14:textId="77777777" w:rsidR="00AB2A33" w:rsidRPr="00632A8E" w:rsidRDefault="00AB2A33" w:rsidP="00AB2A33">
      <w:pPr>
        <w:pStyle w:val="Heading3"/>
        <w:rPr>
          <w:strike/>
          <w:color w:val="4472C4" w:themeColor="accent1"/>
        </w:rPr>
      </w:pPr>
      <w:bookmarkStart w:id="71" w:name="_Toc103346914"/>
      <w:r w:rsidRPr="00632A8E">
        <w:rPr>
          <w:strike/>
          <w:color w:val="4472C4" w:themeColor="accent1"/>
        </w:rPr>
        <w:t>5.3.1</w:t>
      </w:r>
      <w:r w:rsidRPr="00632A8E">
        <w:rPr>
          <w:strike/>
          <w:color w:val="4472C4" w:themeColor="accent1"/>
        </w:rPr>
        <w:tab/>
        <w:t>Description</w:t>
      </w:r>
      <w:bookmarkEnd w:id="71"/>
      <w:r w:rsidRPr="00632A8E">
        <w:rPr>
          <w:strike/>
          <w:color w:val="4472C4" w:themeColor="accent1"/>
        </w:rPr>
        <w:t xml:space="preserve"> </w:t>
      </w:r>
    </w:p>
    <w:p w14:paraId="0CA65890" w14:textId="7CE401F6" w:rsidR="00AB2A33" w:rsidRPr="00632A8E" w:rsidRDefault="00AB2A33" w:rsidP="00AB2A33">
      <w:pPr>
        <w:pStyle w:val="Heading3"/>
        <w:rPr>
          <w:strike/>
          <w:color w:val="4472C4" w:themeColor="accent1"/>
        </w:rPr>
      </w:pPr>
      <w:bookmarkStart w:id="72" w:name="_Toc103346915"/>
      <w:r w:rsidRPr="00632A8E">
        <w:rPr>
          <w:strike/>
          <w:color w:val="4472C4" w:themeColor="accent1"/>
        </w:rPr>
        <w:t>5.3.2</w:t>
      </w:r>
      <w:r w:rsidRPr="00632A8E">
        <w:rPr>
          <w:strike/>
          <w:color w:val="4472C4" w:themeColor="accent1"/>
        </w:rPr>
        <w:tab/>
        <w:t>KPIs</w:t>
      </w:r>
      <w:bookmarkEnd w:id="72"/>
    </w:p>
    <w:p w14:paraId="160574EF" w14:textId="5379C032" w:rsidR="008F1C4E" w:rsidRDefault="00AB2A33" w:rsidP="009C36B5">
      <w:pPr>
        <w:pStyle w:val="Heading1"/>
      </w:pPr>
      <w:bookmarkStart w:id="73" w:name="_Toc103346916"/>
      <w:ins w:id="74" w:author="Juan Montojo" w:date="2022-05-13T14:54:00Z">
        <w:r>
          <w:t>6</w:t>
        </w:r>
        <w:r>
          <w:tab/>
        </w:r>
      </w:ins>
      <w:r w:rsidR="00391C49">
        <w:t>Evaluation</w:t>
      </w:r>
      <w:ins w:id="75" w:author="Juan Montojo" w:date="2022-05-13T14:49:00Z">
        <w:r w:rsidR="00BB6CF4">
          <w:t>s</w:t>
        </w:r>
      </w:ins>
      <w:bookmarkEnd w:id="73"/>
    </w:p>
    <w:p w14:paraId="484A0464" w14:textId="4CE83463" w:rsidR="00711E38" w:rsidRDefault="0048257B" w:rsidP="00711E38">
      <w:r>
        <w:t>In this section,</w:t>
      </w:r>
      <w:r w:rsidR="00711E38">
        <w:t xml:space="preserve"> performance benefits of AI/ML based algorithms for the agreed use cases in the final representative set</w:t>
      </w:r>
      <w:r>
        <w:t xml:space="preserve"> are evaluated</w:t>
      </w:r>
      <w:r w:rsidR="00711E38">
        <w:t>:</w:t>
      </w:r>
    </w:p>
    <w:p w14:paraId="5A97449F" w14:textId="033D08F9" w:rsidR="00711E38" w:rsidRDefault="0048257B" w:rsidP="00711E38">
      <w:r>
        <w:t>The evaluation m</w:t>
      </w:r>
      <w:r w:rsidR="00711E38">
        <w:t xml:space="preserve">ethodology </w:t>
      </w:r>
      <w:r>
        <w:t xml:space="preserve">is </w:t>
      </w:r>
      <w:r w:rsidR="00711E38">
        <w:t xml:space="preserve">based on statistical models (from TR 38.901 and TR 38.857 [positioning]), for link and system level simulations. </w:t>
      </w:r>
    </w:p>
    <w:p w14:paraId="2D376947" w14:textId="77777777" w:rsidR="002C6DA9" w:rsidRDefault="00711E38" w:rsidP="009F23FA">
      <w:pPr>
        <w:pStyle w:val="ListParagraph"/>
        <w:numPr>
          <w:ilvl w:val="0"/>
          <w:numId w:val="5"/>
        </w:numPr>
      </w:pPr>
      <w:r>
        <w:t>Extensions of 3GPP evaluation methodology for better suitability to AI/ML based techniques should be considered as needed.</w:t>
      </w:r>
    </w:p>
    <w:p w14:paraId="62F86AC6" w14:textId="77777777" w:rsidR="002C6DA9" w:rsidRDefault="00711E38" w:rsidP="00502B31">
      <w:pPr>
        <w:pStyle w:val="ListParagraph"/>
        <w:numPr>
          <w:ilvl w:val="0"/>
          <w:numId w:val="5"/>
        </w:numPr>
      </w:pPr>
      <w:r>
        <w:t xml:space="preserve">Whether field data are optionally needed to further assess the performance and robustness in real-world environments should be discussed as part of the study. </w:t>
      </w:r>
    </w:p>
    <w:p w14:paraId="5F7D7E22" w14:textId="77777777" w:rsidR="002C6DA9" w:rsidRDefault="00711E38" w:rsidP="00B73630">
      <w:pPr>
        <w:pStyle w:val="ListParagraph"/>
        <w:numPr>
          <w:ilvl w:val="0"/>
          <w:numId w:val="5"/>
        </w:numPr>
      </w:pPr>
      <w:r>
        <w:t xml:space="preserve">Need for common assumptions in dataset construction for training, validation and test for the selected use cases. </w:t>
      </w:r>
    </w:p>
    <w:p w14:paraId="3CA93EA1" w14:textId="77777777" w:rsidR="00DA0CEB" w:rsidRDefault="00711E38" w:rsidP="00C2115E">
      <w:pPr>
        <w:pStyle w:val="ListParagraph"/>
        <w:numPr>
          <w:ilvl w:val="0"/>
          <w:numId w:val="5"/>
        </w:numPr>
      </w:pPr>
      <w:r>
        <w:t>Consider adequate model training strategy, collaboration levels and associated implications</w:t>
      </w:r>
    </w:p>
    <w:p w14:paraId="758F0D47" w14:textId="77777777" w:rsidR="00DA0CEB" w:rsidRDefault="00711E38" w:rsidP="00031D84">
      <w:pPr>
        <w:pStyle w:val="ListParagraph"/>
        <w:numPr>
          <w:ilvl w:val="0"/>
          <w:numId w:val="5"/>
        </w:numPr>
      </w:pPr>
      <w:r>
        <w:t>Consider agreed-upon base AI model(s) for calibration</w:t>
      </w:r>
    </w:p>
    <w:p w14:paraId="1AC9450E" w14:textId="76033ED9" w:rsidR="00711E38" w:rsidRDefault="00711E38" w:rsidP="00031D84">
      <w:pPr>
        <w:pStyle w:val="ListParagraph"/>
        <w:numPr>
          <w:ilvl w:val="0"/>
          <w:numId w:val="5"/>
        </w:numPr>
      </w:pPr>
      <w:r>
        <w:t>AI model description and training methodology used for evaluation should be reported for information and cross-checking purposes</w:t>
      </w:r>
    </w:p>
    <w:p w14:paraId="366AFCF5" w14:textId="416BF800" w:rsidR="00711E38" w:rsidRDefault="00D83761" w:rsidP="00711E38">
      <w:r>
        <w:t>C</w:t>
      </w:r>
      <w:r w:rsidR="00711E38">
        <w:t>ommon KPIs and corresponding requirements for the AI/ML operations</w:t>
      </w:r>
      <w:r>
        <w:t xml:space="preserve"> are to be determined</w:t>
      </w:r>
      <w:r w:rsidR="00072194">
        <w:t xml:space="preserve">. Also, </w:t>
      </w:r>
      <w:r w:rsidR="00711E38">
        <w:t>use-case specific KPIs and benchmarks of the selected use-cases</w:t>
      </w:r>
      <w:r w:rsidR="00072194">
        <w:t xml:space="preserve"> are to be determined</w:t>
      </w:r>
      <w:r w:rsidR="00711E38">
        <w:t>.</w:t>
      </w:r>
    </w:p>
    <w:p w14:paraId="538316B6" w14:textId="77777777" w:rsidR="00072194" w:rsidRDefault="00711E38" w:rsidP="003A4817">
      <w:pPr>
        <w:pStyle w:val="ListParagraph"/>
        <w:numPr>
          <w:ilvl w:val="0"/>
          <w:numId w:val="5"/>
        </w:numPr>
      </w:pPr>
      <w:r>
        <w:t>Performance, inference latency and computational complexity of AI/ML based algorithms should be compared to that of a state-of-the-art baseline</w:t>
      </w:r>
    </w:p>
    <w:p w14:paraId="408B07FE" w14:textId="61160C08" w:rsidR="00391C49" w:rsidRDefault="00711E38" w:rsidP="003A4817">
      <w:pPr>
        <w:pStyle w:val="ListParagraph"/>
        <w:numPr>
          <w:ilvl w:val="0"/>
          <w:numId w:val="5"/>
        </w:numPr>
      </w:pPr>
      <w:r>
        <w:t>Overhead, power consumption (including computational), memory storage, and hardware requirements (including for given processing delays) associated with enabling respective AI/ML scheme, as well as generalization capability should be considered.</w:t>
      </w:r>
    </w:p>
    <w:p w14:paraId="782F389F" w14:textId="14219DBB" w:rsidR="00632A8E" w:rsidRPr="00632A8E" w:rsidRDefault="00632A8E" w:rsidP="00BC5F5A">
      <w:pPr>
        <w:pStyle w:val="Heading2"/>
        <w:rPr>
          <w:color w:val="4472C4" w:themeColor="accent1"/>
        </w:rPr>
      </w:pPr>
      <w:bookmarkStart w:id="76" w:name="_Toc103346917"/>
      <w:r>
        <w:rPr>
          <w:color w:val="4472C4" w:themeColor="accent1"/>
        </w:rPr>
        <w:lastRenderedPageBreak/>
        <w:t>6.1</w:t>
      </w:r>
      <w:r>
        <w:rPr>
          <w:color w:val="4472C4" w:themeColor="accent1"/>
        </w:rPr>
        <w:tab/>
        <w:t>Common evaluation methodology and KPIs</w:t>
      </w:r>
    </w:p>
    <w:p w14:paraId="6CF20CF2" w14:textId="46DAAFC9" w:rsidR="000F4F63" w:rsidRPr="000F4F63" w:rsidRDefault="000059F2" w:rsidP="00BC5F5A">
      <w:pPr>
        <w:pStyle w:val="Heading2"/>
      </w:pPr>
      <w:ins w:id="77" w:author="Juan Montojo" w:date="2022-05-13T15:04:00Z">
        <w:r>
          <w:t>6</w:t>
        </w:r>
      </w:ins>
      <w:del w:id="78" w:author="Juan Montojo" w:date="2022-05-13T15:04:00Z">
        <w:r w:rsidR="00391C49" w:rsidDel="000059F2">
          <w:delText>5</w:delText>
        </w:r>
      </w:del>
      <w:r w:rsidR="00391C49">
        <w:t>.</w:t>
      </w:r>
      <w:r w:rsidR="005713C7">
        <w:t>2</w:t>
      </w:r>
      <w:r w:rsidR="00391C49">
        <w:tab/>
        <w:t>CSI feedback enhancement</w:t>
      </w:r>
      <w:bookmarkEnd w:id="76"/>
    </w:p>
    <w:p w14:paraId="7216D0B0" w14:textId="57112B52" w:rsidR="00391C49" w:rsidRDefault="000059F2" w:rsidP="00391C49">
      <w:pPr>
        <w:pStyle w:val="Heading3"/>
      </w:pPr>
      <w:bookmarkStart w:id="79" w:name="_Toc103346918"/>
      <w:ins w:id="80" w:author="Juan Montojo" w:date="2022-05-13T15:04:00Z">
        <w:r>
          <w:t>6</w:t>
        </w:r>
      </w:ins>
      <w:del w:id="81" w:author="Juan Montojo" w:date="2022-05-13T15:04:00Z">
        <w:r w:rsidR="00391C49" w:rsidDel="000059F2">
          <w:delText>5</w:delText>
        </w:r>
      </w:del>
      <w:r w:rsidR="00391C49">
        <w:t>.</w:t>
      </w:r>
      <w:r w:rsidR="005713C7">
        <w:t>2</w:t>
      </w:r>
      <w:r w:rsidR="00391C49">
        <w:t>.1</w:t>
      </w:r>
      <w:r w:rsidR="00391C49">
        <w:tab/>
        <w:t>Evaluation assumptions, methodology and KPIs</w:t>
      </w:r>
      <w:bookmarkEnd w:id="79"/>
    </w:p>
    <w:p w14:paraId="56E75C12" w14:textId="46FAFC2B" w:rsidR="004A79C0" w:rsidRDefault="000059F2" w:rsidP="004A79C0">
      <w:pPr>
        <w:pStyle w:val="Heading3"/>
      </w:pPr>
      <w:bookmarkStart w:id="82" w:name="_Toc103346919"/>
      <w:ins w:id="83" w:author="Juan Montojo" w:date="2022-05-13T15:04:00Z">
        <w:r>
          <w:t>6</w:t>
        </w:r>
      </w:ins>
      <w:del w:id="84" w:author="Juan Montojo" w:date="2022-05-13T15:04:00Z">
        <w:r w:rsidR="004A79C0" w:rsidDel="000059F2">
          <w:delText>5</w:delText>
        </w:r>
      </w:del>
      <w:r w:rsidR="004A79C0">
        <w:t>.</w:t>
      </w:r>
      <w:r w:rsidR="005713C7">
        <w:t>2</w:t>
      </w:r>
      <w:r w:rsidR="004A79C0">
        <w:t>.2</w:t>
      </w:r>
      <w:r w:rsidR="004A79C0">
        <w:tab/>
        <w:t>Performance results</w:t>
      </w:r>
      <w:bookmarkEnd w:id="82"/>
    </w:p>
    <w:p w14:paraId="2780C82C" w14:textId="4FD45E69" w:rsidR="00D962AD" w:rsidRPr="00D962AD" w:rsidRDefault="000059F2" w:rsidP="00BC5F5A">
      <w:pPr>
        <w:pStyle w:val="Heading2"/>
      </w:pPr>
      <w:bookmarkStart w:id="85" w:name="_Toc103346920"/>
      <w:ins w:id="86" w:author="Juan Montojo" w:date="2022-05-13T15:04:00Z">
        <w:r>
          <w:t>6</w:t>
        </w:r>
      </w:ins>
      <w:del w:id="87" w:author="Juan Montojo" w:date="2022-05-13T15:04:00Z">
        <w:r w:rsidR="004A79C0" w:rsidDel="000059F2">
          <w:delText>5</w:delText>
        </w:r>
      </w:del>
      <w:r w:rsidR="004A79C0">
        <w:t>.</w:t>
      </w:r>
      <w:r w:rsidR="005713C7">
        <w:t>3</w:t>
      </w:r>
      <w:r w:rsidR="004A79C0">
        <w:tab/>
        <w:t>Beam Management</w:t>
      </w:r>
      <w:bookmarkEnd w:id="85"/>
    </w:p>
    <w:p w14:paraId="6AEE70DF" w14:textId="7A3C3086" w:rsidR="004A79C0" w:rsidRDefault="000059F2" w:rsidP="004A79C0">
      <w:pPr>
        <w:pStyle w:val="Heading3"/>
      </w:pPr>
      <w:bookmarkStart w:id="88" w:name="_Toc103346921"/>
      <w:ins w:id="89" w:author="Juan Montojo" w:date="2022-05-13T15:04:00Z">
        <w:r>
          <w:t>6</w:t>
        </w:r>
      </w:ins>
      <w:del w:id="90" w:author="Juan Montojo" w:date="2022-05-13T15:04:00Z">
        <w:r w:rsidR="004A79C0" w:rsidDel="000059F2">
          <w:delText>5</w:delText>
        </w:r>
      </w:del>
      <w:r w:rsidR="004A79C0">
        <w:t>.</w:t>
      </w:r>
      <w:r w:rsidR="005713C7">
        <w:t>3</w:t>
      </w:r>
      <w:r w:rsidR="004A79C0">
        <w:t>.1</w:t>
      </w:r>
      <w:r w:rsidR="004A79C0">
        <w:tab/>
        <w:t>Evaluation assumptions, methodology and KPIs</w:t>
      </w:r>
      <w:bookmarkEnd w:id="88"/>
    </w:p>
    <w:p w14:paraId="586D11D9" w14:textId="75358D70" w:rsidR="004A79C0" w:rsidRDefault="000059F2" w:rsidP="004A79C0">
      <w:pPr>
        <w:pStyle w:val="Heading3"/>
      </w:pPr>
      <w:bookmarkStart w:id="91" w:name="_Toc103346922"/>
      <w:ins w:id="92" w:author="Juan Montojo" w:date="2022-05-13T15:04:00Z">
        <w:r>
          <w:t>6</w:t>
        </w:r>
      </w:ins>
      <w:del w:id="93" w:author="Juan Montojo" w:date="2022-05-13T15:04:00Z">
        <w:r w:rsidR="004A79C0" w:rsidDel="000059F2">
          <w:delText>5</w:delText>
        </w:r>
      </w:del>
      <w:r w:rsidR="004A79C0">
        <w:t>.</w:t>
      </w:r>
      <w:r w:rsidR="005713C7">
        <w:t>3</w:t>
      </w:r>
      <w:r w:rsidR="004A79C0">
        <w:t>.2</w:t>
      </w:r>
      <w:r w:rsidR="004A79C0">
        <w:tab/>
        <w:t>Performance results</w:t>
      </w:r>
      <w:bookmarkEnd w:id="91"/>
    </w:p>
    <w:p w14:paraId="5C5D531E" w14:textId="11022CCF" w:rsidR="004A79C0" w:rsidRDefault="000059F2" w:rsidP="004A79C0">
      <w:pPr>
        <w:pStyle w:val="Heading2"/>
      </w:pPr>
      <w:bookmarkStart w:id="94" w:name="_Toc103346923"/>
      <w:ins w:id="95" w:author="Juan Montojo" w:date="2022-05-13T15:04:00Z">
        <w:r>
          <w:t>6</w:t>
        </w:r>
      </w:ins>
      <w:del w:id="96" w:author="Juan Montojo" w:date="2022-05-13T15:04:00Z">
        <w:r w:rsidR="004A79C0" w:rsidDel="000059F2">
          <w:delText>5</w:delText>
        </w:r>
      </w:del>
      <w:r w:rsidR="004A79C0">
        <w:t>.</w:t>
      </w:r>
      <w:r w:rsidR="005713C7">
        <w:t>4</w:t>
      </w:r>
      <w:r w:rsidR="004A79C0">
        <w:tab/>
        <w:t>Positioning accuracy enhancements</w:t>
      </w:r>
      <w:bookmarkEnd w:id="94"/>
    </w:p>
    <w:p w14:paraId="034A7EEB" w14:textId="385BFE11" w:rsidR="004A79C0" w:rsidRDefault="000059F2" w:rsidP="004A79C0">
      <w:pPr>
        <w:pStyle w:val="Heading3"/>
      </w:pPr>
      <w:bookmarkStart w:id="97" w:name="_Toc103346924"/>
      <w:ins w:id="98" w:author="Juan Montojo" w:date="2022-05-13T15:04:00Z">
        <w:r>
          <w:t>6</w:t>
        </w:r>
      </w:ins>
      <w:del w:id="99" w:author="Juan Montojo" w:date="2022-05-13T15:04:00Z">
        <w:r w:rsidR="004A79C0" w:rsidDel="000059F2">
          <w:delText>5</w:delText>
        </w:r>
      </w:del>
      <w:r w:rsidR="004A79C0">
        <w:t>.</w:t>
      </w:r>
      <w:r w:rsidR="005713C7">
        <w:t>4</w:t>
      </w:r>
      <w:r w:rsidR="004A79C0">
        <w:t>.1</w:t>
      </w:r>
      <w:r w:rsidR="004A79C0">
        <w:tab/>
        <w:t>Evaluation assumptions, methodology and KPIs</w:t>
      </w:r>
      <w:bookmarkEnd w:id="97"/>
    </w:p>
    <w:p w14:paraId="5BF3A8C1" w14:textId="78E0E533" w:rsidR="004A79C0" w:rsidRDefault="000059F2" w:rsidP="004A79C0">
      <w:pPr>
        <w:pStyle w:val="Heading3"/>
      </w:pPr>
      <w:bookmarkStart w:id="100" w:name="_Toc103346925"/>
      <w:ins w:id="101" w:author="Juan Montojo" w:date="2022-05-13T15:04:00Z">
        <w:r>
          <w:t>6</w:t>
        </w:r>
      </w:ins>
      <w:del w:id="102" w:author="Juan Montojo" w:date="2022-05-13T15:04:00Z">
        <w:r w:rsidR="004A79C0" w:rsidDel="000059F2">
          <w:delText>5</w:delText>
        </w:r>
      </w:del>
      <w:r w:rsidR="004A79C0">
        <w:t>.</w:t>
      </w:r>
      <w:r w:rsidR="005713C7">
        <w:t>4</w:t>
      </w:r>
      <w:r w:rsidR="004A79C0">
        <w:t>.2</w:t>
      </w:r>
      <w:r w:rsidR="004A79C0">
        <w:tab/>
        <w:t>Performance results</w:t>
      </w:r>
      <w:bookmarkEnd w:id="100"/>
    </w:p>
    <w:p w14:paraId="7CD49810" w14:textId="4B63E943" w:rsidR="004A79C0" w:rsidRDefault="000059F2" w:rsidP="00167BB5">
      <w:pPr>
        <w:pStyle w:val="Heading1"/>
      </w:pPr>
      <w:bookmarkStart w:id="103" w:name="_Toc103346926"/>
      <w:ins w:id="104" w:author="Juan Montojo" w:date="2022-05-13T15:04:00Z">
        <w:r>
          <w:t>7</w:t>
        </w:r>
      </w:ins>
      <w:del w:id="105" w:author="Juan Montojo" w:date="2022-05-13T15:04:00Z">
        <w:r w:rsidR="00167BB5" w:rsidDel="000059F2">
          <w:delText>6</w:delText>
        </w:r>
      </w:del>
      <w:r w:rsidR="00167BB5">
        <w:tab/>
        <w:t>Potential Specification Impact</w:t>
      </w:r>
      <w:r w:rsidR="00700420">
        <w:t xml:space="preserve"> Assessment</w:t>
      </w:r>
      <w:bookmarkEnd w:id="103"/>
    </w:p>
    <w:p w14:paraId="269C6D97" w14:textId="79A6F231" w:rsidR="005E24A2" w:rsidRDefault="000059F2" w:rsidP="00700420">
      <w:pPr>
        <w:pStyle w:val="Heading2"/>
        <w:rPr>
          <w:ins w:id="106" w:author="Juan Montojo" w:date="2022-05-13T14:39:00Z"/>
        </w:rPr>
      </w:pPr>
      <w:bookmarkStart w:id="107" w:name="_Toc103346927"/>
      <w:ins w:id="108" w:author="Juan Montojo" w:date="2022-05-13T15:04:00Z">
        <w:r>
          <w:t>7</w:t>
        </w:r>
      </w:ins>
      <w:ins w:id="109" w:author="Juan Montojo" w:date="2022-05-13T14:38:00Z">
        <w:r w:rsidR="005E24A2">
          <w:t>.1</w:t>
        </w:r>
        <w:r w:rsidR="005E24A2">
          <w:tab/>
          <w:t>General observations</w:t>
        </w:r>
      </w:ins>
      <w:bookmarkEnd w:id="107"/>
    </w:p>
    <w:p w14:paraId="3F5734C9" w14:textId="48C28AF5" w:rsidR="005E24A2" w:rsidRPr="005E24A2" w:rsidRDefault="00B86C80">
      <w:pPr>
        <w:rPr>
          <w:ins w:id="110" w:author="Juan Montojo" w:date="2022-05-13T14:38:00Z"/>
        </w:rPr>
        <w:pPrChange w:id="111" w:author="Juan Montojo" w:date="2022-05-13T14:38:00Z">
          <w:pPr>
            <w:pStyle w:val="Heading2"/>
          </w:pPr>
        </w:pPrChange>
      </w:pPr>
      <w:ins w:id="112" w:author="Juan Montojo" w:date="2022-05-13T14:39:00Z">
        <w:r>
          <w:t xml:space="preserve">[Editor’s note: </w:t>
        </w:r>
      </w:ins>
      <w:ins w:id="113" w:author="Juan Montojo" w:date="2022-05-13T14:44:00Z">
        <w:r w:rsidR="009600A2">
          <w:t xml:space="preserve">this section is meant to capture general </w:t>
        </w:r>
      </w:ins>
      <w:ins w:id="114" w:author="Juan Montojo" w:date="2022-05-13T14:45:00Z">
        <w:r w:rsidR="009600A2">
          <w:t>observations on specification impact considering possibly, different timelines</w:t>
        </w:r>
      </w:ins>
      <w:ins w:id="115" w:author="Juan Montojo" w:date="2022-05-13T14:46:00Z">
        <w:r w:rsidR="000C2A30">
          <w:t xml:space="preserve"> (e.g, short-term vs. long-term)</w:t>
        </w:r>
      </w:ins>
      <w:ins w:id="116" w:author="Juan Montojo" w:date="2022-05-13T14:45:00Z">
        <w:r w:rsidR="009600A2">
          <w:t>]</w:t>
        </w:r>
      </w:ins>
    </w:p>
    <w:p w14:paraId="09E45759" w14:textId="12DDF850" w:rsidR="00700420" w:rsidRDefault="000059F2" w:rsidP="00700420">
      <w:pPr>
        <w:pStyle w:val="Heading2"/>
      </w:pPr>
      <w:bookmarkStart w:id="117" w:name="_Toc103346928"/>
      <w:ins w:id="118" w:author="Juan Montojo" w:date="2022-05-13T15:04:00Z">
        <w:r>
          <w:t>7.2</w:t>
        </w:r>
      </w:ins>
      <w:del w:id="119" w:author="Juan Montojo" w:date="2022-05-13T15:04:00Z">
        <w:r w:rsidR="00700420" w:rsidDel="000059F2">
          <w:delText>6.</w:delText>
        </w:r>
      </w:del>
      <w:del w:id="120" w:author="Juan Montojo" w:date="2022-05-13T14:38:00Z">
        <w:r w:rsidR="00700420" w:rsidDel="00972511">
          <w:delText>1</w:delText>
        </w:r>
      </w:del>
      <w:r w:rsidR="00700420">
        <w:tab/>
        <w:t>Physical layer aspects</w:t>
      </w:r>
      <w:bookmarkEnd w:id="117"/>
    </w:p>
    <w:p w14:paraId="283C597E" w14:textId="5C6EF8E5" w:rsidR="00862CCC" w:rsidRDefault="00127016" w:rsidP="00862CCC">
      <w:r>
        <w:t xml:space="preserve">In this section, </w:t>
      </w:r>
      <w:r w:rsidR="00862CCC">
        <w:t>aspects related to, e.g., the potential specification of the AI Model lifecycle management, and dataset construction for training, validation and test for the selected use cases</w:t>
      </w:r>
      <w:r>
        <w:t xml:space="preserve"> are considered. </w:t>
      </w:r>
    </w:p>
    <w:p w14:paraId="39474B1F" w14:textId="0A546BCC" w:rsidR="00700420" w:rsidRDefault="00DC711F" w:rsidP="00862CCC">
      <w:r>
        <w:t>In addition, u</w:t>
      </w:r>
      <w:r w:rsidR="00862CCC">
        <w:t>se case and collaboration level specific specification impact</w:t>
      </w:r>
      <w:r>
        <w:t xml:space="preserve"> is documented</w:t>
      </w:r>
      <w:r w:rsidR="00862CCC">
        <w:t>, such as new signalling, means for training and validation data assistance, assistance information, measurement, and feedback</w:t>
      </w:r>
      <w:r w:rsidR="003F5CEF">
        <w:t>.</w:t>
      </w:r>
    </w:p>
    <w:p w14:paraId="60A52308" w14:textId="696C8DCD" w:rsidR="00FC17DC" w:rsidRDefault="00D34562" w:rsidP="00A34320">
      <w:pPr>
        <w:pStyle w:val="Heading3"/>
      </w:pPr>
      <w:bookmarkStart w:id="121" w:name="_Toc103346929"/>
      <w:ins w:id="122" w:author="Juan Montojo" w:date="2022-05-13T15:05:00Z">
        <w:r>
          <w:lastRenderedPageBreak/>
          <w:t>7.2</w:t>
        </w:r>
      </w:ins>
      <w:del w:id="123" w:author="Juan Montojo" w:date="2022-05-13T15:05:00Z">
        <w:r w:rsidR="00A34320" w:rsidDel="00D34562">
          <w:delText>6.1</w:delText>
        </w:r>
      </w:del>
      <w:r w:rsidR="00A34320">
        <w:t>.1</w:t>
      </w:r>
      <w:r w:rsidR="00A34320">
        <w:tab/>
      </w:r>
      <w:r w:rsidR="00FC17DC">
        <w:t>Common framework</w:t>
      </w:r>
      <w:bookmarkEnd w:id="121"/>
      <w:r w:rsidR="00FC17DC">
        <w:t xml:space="preserve"> </w:t>
      </w:r>
    </w:p>
    <w:p w14:paraId="72625BD4" w14:textId="34AC09EC" w:rsidR="00FC17DC" w:rsidRDefault="00D34562" w:rsidP="00A34320">
      <w:pPr>
        <w:pStyle w:val="Heading3"/>
      </w:pPr>
      <w:bookmarkStart w:id="124" w:name="_Toc103346930"/>
      <w:ins w:id="125" w:author="Juan Montojo" w:date="2022-05-13T15:05:00Z">
        <w:r>
          <w:t>7.2</w:t>
        </w:r>
      </w:ins>
      <w:del w:id="126" w:author="Juan Montojo" w:date="2022-05-13T15:06:00Z">
        <w:r w:rsidR="00A34320" w:rsidDel="00B77CE8">
          <w:delText>6.1</w:delText>
        </w:r>
      </w:del>
      <w:r w:rsidR="00A34320">
        <w:t>.2</w:t>
      </w:r>
      <w:r w:rsidR="00A34320">
        <w:tab/>
      </w:r>
      <w:r w:rsidR="00FC17DC">
        <w:t>CSI feedback enhancement</w:t>
      </w:r>
      <w:bookmarkEnd w:id="124"/>
      <w:r w:rsidR="00FC17DC">
        <w:t xml:space="preserve"> </w:t>
      </w:r>
    </w:p>
    <w:p w14:paraId="6CAF6BC0" w14:textId="6439C9C2" w:rsidR="00FC17DC" w:rsidRDefault="00D34562" w:rsidP="00A34320">
      <w:pPr>
        <w:pStyle w:val="Heading3"/>
      </w:pPr>
      <w:bookmarkStart w:id="127" w:name="_Toc103346931"/>
      <w:ins w:id="128" w:author="Juan Montojo" w:date="2022-05-13T15:05:00Z">
        <w:r>
          <w:t>7.2</w:t>
        </w:r>
      </w:ins>
      <w:del w:id="129" w:author="Juan Montojo" w:date="2022-05-13T15:06:00Z">
        <w:r w:rsidR="00A34320" w:rsidDel="00B77CE8">
          <w:delText>6.1</w:delText>
        </w:r>
      </w:del>
      <w:r w:rsidR="00A34320">
        <w:t>.3</w:t>
      </w:r>
      <w:r w:rsidR="00A34320">
        <w:tab/>
      </w:r>
      <w:r w:rsidR="00FC17DC">
        <w:t>Beam management</w:t>
      </w:r>
      <w:bookmarkEnd w:id="127"/>
      <w:r w:rsidR="00FC17DC">
        <w:t xml:space="preserve"> </w:t>
      </w:r>
    </w:p>
    <w:p w14:paraId="799FE257" w14:textId="2C4AA1FA" w:rsidR="00FC17DC" w:rsidRDefault="00D34562" w:rsidP="00A34320">
      <w:pPr>
        <w:pStyle w:val="Heading3"/>
      </w:pPr>
      <w:bookmarkStart w:id="130" w:name="_Toc103346932"/>
      <w:ins w:id="131" w:author="Juan Montojo" w:date="2022-05-13T15:05:00Z">
        <w:r>
          <w:t>7.2</w:t>
        </w:r>
      </w:ins>
      <w:del w:id="132" w:author="Juan Montojo" w:date="2022-05-13T15:06:00Z">
        <w:r w:rsidR="00A34320" w:rsidDel="00B77CE8">
          <w:delText>6.1</w:delText>
        </w:r>
      </w:del>
      <w:r w:rsidR="00A34320">
        <w:t>.4</w:t>
      </w:r>
      <w:r w:rsidR="00A34320">
        <w:tab/>
      </w:r>
      <w:r w:rsidR="00FC17DC">
        <w:t>Positioning accuracy enhancement</w:t>
      </w:r>
      <w:r w:rsidR="00E41685">
        <w:t>s</w:t>
      </w:r>
      <w:bookmarkEnd w:id="130"/>
    </w:p>
    <w:p w14:paraId="490A0152" w14:textId="3280DD6C" w:rsidR="00700420" w:rsidRDefault="00D34562" w:rsidP="00EC47F7">
      <w:pPr>
        <w:pStyle w:val="Heading2"/>
      </w:pPr>
      <w:bookmarkStart w:id="133" w:name="_Toc103346933"/>
      <w:ins w:id="134" w:author="Juan Montojo" w:date="2022-05-13T15:05:00Z">
        <w:r>
          <w:t>7.3</w:t>
        </w:r>
      </w:ins>
      <w:del w:id="135" w:author="Juan Montojo" w:date="2022-05-13T15:05:00Z">
        <w:r w:rsidR="00EC47F7" w:rsidDel="00D34562">
          <w:delText>6.2</w:delText>
        </w:r>
      </w:del>
      <w:r w:rsidR="00EC47F7">
        <w:tab/>
        <w:t>Protocol aspects</w:t>
      </w:r>
      <w:bookmarkEnd w:id="133"/>
    </w:p>
    <w:p w14:paraId="1DC53C39" w14:textId="1CC562FD" w:rsidR="00FD75B0" w:rsidRDefault="00FD75B0" w:rsidP="00FD75B0">
      <w:r>
        <w:t xml:space="preserve">In this section, aspects related to, e.g., capability indication, configuration and control procedures (training/inference), and management of data and AI/ML model, per RAN1 input, are considered.  </w:t>
      </w:r>
    </w:p>
    <w:p w14:paraId="3793E25B" w14:textId="5C31E0A4" w:rsidR="00EC47F7" w:rsidRDefault="004678D0" w:rsidP="00FD75B0">
      <w:r>
        <w:t>In addition, c</w:t>
      </w:r>
      <w:r w:rsidR="00FD75B0">
        <w:t>ollaboration level specific specification impact per use case</w:t>
      </w:r>
      <w:r>
        <w:t xml:space="preserve"> is documented. </w:t>
      </w:r>
    </w:p>
    <w:p w14:paraId="7F67435B" w14:textId="6780030D" w:rsidR="00E41685" w:rsidRDefault="00D34562" w:rsidP="00E41685">
      <w:pPr>
        <w:pStyle w:val="Heading3"/>
      </w:pPr>
      <w:bookmarkStart w:id="136" w:name="_Toc103346934"/>
      <w:ins w:id="137" w:author="Juan Montojo" w:date="2022-05-13T15:05:00Z">
        <w:r>
          <w:t>7.3</w:t>
        </w:r>
      </w:ins>
      <w:del w:id="138" w:author="Juan Montojo" w:date="2022-05-13T15:06:00Z">
        <w:r w:rsidR="00E41685" w:rsidDel="00B77CE8">
          <w:delText>6.2</w:delText>
        </w:r>
      </w:del>
      <w:r w:rsidR="00E41685">
        <w:t>.1</w:t>
      </w:r>
      <w:r w:rsidR="00E41685">
        <w:tab/>
        <w:t>Common framework</w:t>
      </w:r>
      <w:bookmarkEnd w:id="136"/>
      <w:r w:rsidR="00E41685">
        <w:t xml:space="preserve"> </w:t>
      </w:r>
    </w:p>
    <w:p w14:paraId="378FF444" w14:textId="28900E0E" w:rsidR="00E41685" w:rsidRDefault="00D34562" w:rsidP="00E41685">
      <w:pPr>
        <w:pStyle w:val="Heading3"/>
      </w:pPr>
      <w:bookmarkStart w:id="139" w:name="_Toc103346935"/>
      <w:ins w:id="140" w:author="Juan Montojo" w:date="2022-05-13T15:05:00Z">
        <w:r>
          <w:t>7.3</w:t>
        </w:r>
      </w:ins>
      <w:del w:id="141" w:author="Juan Montojo" w:date="2022-05-13T15:06:00Z">
        <w:r w:rsidR="00E41685" w:rsidDel="00D34562">
          <w:delText>6.2</w:delText>
        </w:r>
      </w:del>
      <w:r w:rsidR="00E41685">
        <w:t>.2</w:t>
      </w:r>
      <w:r w:rsidR="00E41685">
        <w:tab/>
        <w:t>CSI feedback enhancement</w:t>
      </w:r>
      <w:bookmarkEnd w:id="139"/>
    </w:p>
    <w:p w14:paraId="289AB86F" w14:textId="482F71FE" w:rsidR="00E41685" w:rsidRDefault="00D34562" w:rsidP="00E41685">
      <w:pPr>
        <w:pStyle w:val="Heading3"/>
      </w:pPr>
      <w:bookmarkStart w:id="142" w:name="_Toc103346936"/>
      <w:ins w:id="143" w:author="Juan Montojo" w:date="2022-05-13T15:05:00Z">
        <w:r>
          <w:t>7.3</w:t>
        </w:r>
      </w:ins>
      <w:del w:id="144" w:author="Juan Montojo" w:date="2022-05-13T15:06:00Z">
        <w:r w:rsidR="00E41685" w:rsidDel="00D34562">
          <w:delText>6.2</w:delText>
        </w:r>
      </w:del>
      <w:r w:rsidR="00E41685">
        <w:t>.3</w:t>
      </w:r>
      <w:r w:rsidR="00E41685">
        <w:tab/>
        <w:t>Beam management</w:t>
      </w:r>
      <w:bookmarkEnd w:id="142"/>
      <w:r w:rsidR="00E41685">
        <w:t xml:space="preserve"> </w:t>
      </w:r>
    </w:p>
    <w:p w14:paraId="52A24B19" w14:textId="31E06182" w:rsidR="00E41685" w:rsidRDefault="00D34562" w:rsidP="00E41685">
      <w:pPr>
        <w:pStyle w:val="Heading3"/>
      </w:pPr>
      <w:bookmarkStart w:id="145" w:name="_Toc103346937"/>
      <w:ins w:id="146" w:author="Juan Montojo" w:date="2022-05-13T15:05:00Z">
        <w:r>
          <w:t>7.3</w:t>
        </w:r>
      </w:ins>
      <w:del w:id="147" w:author="Juan Montojo" w:date="2022-05-13T15:06:00Z">
        <w:r w:rsidR="00E41685" w:rsidDel="00D34562">
          <w:delText>6.2</w:delText>
        </w:r>
      </w:del>
      <w:r w:rsidR="00E41685">
        <w:t>.4</w:t>
      </w:r>
      <w:r w:rsidR="00E41685">
        <w:tab/>
        <w:t>Positioning accuracy enhancements</w:t>
      </w:r>
      <w:bookmarkEnd w:id="145"/>
    </w:p>
    <w:p w14:paraId="39FE68CE" w14:textId="4EAC04B4" w:rsidR="00EC47F7" w:rsidRDefault="00D34562" w:rsidP="00EC47F7">
      <w:pPr>
        <w:pStyle w:val="Heading2"/>
      </w:pPr>
      <w:bookmarkStart w:id="148" w:name="_Toc103346938"/>
      <w:ins w:id="149" w:author="Juan Montojo" w:date="2022-05-13T15:05:00Z">
        <w:r>
          <w:t>7.4</w:t>
        </w:r>
      </w:ins>
      <w:del w:id="150" w:author="Juan Montojo" w:date="2022-05-13T15:05:00Z">
        <w:r w:rsidR="00EC47F7" w:rsidDel="00D34562">
          <w:delText>6.3</w:delText>
        </w:r>
      </w:del>
      <w:r w:rsidR="00EC47F7">
        <w:tab/>
      </w:r>
      <w:r w:rsidR="005665C8">
        <w:t>Interoperability and testability aspects</w:t>
      </w:r>
      <w:bookmarkEnd w:id="148"/>
    </w:p>
    <w:p w14:paraId="13FDE8AF" w14:textId="666F2A4A" w:rsidR="006063C1" w:rsidRDefault="006063C1" w:rsidP="006063C1">
      <w:r>
        <w:t>In this section, requirements and testing frameworks to validate AI/ML based performance enhancements and ensuring that UE and gNB with AI/ML meet or exceed the existing minimum requirements</w:t>
      </w:r>
      <w:r w:rsidR="00805346">
        <w:t>,</w:t>
      </w:r>
      <w:r>
        <w:t xml:space="preserve"> if applicable</w:t>
      </w:r>
      <w:r w:rsidR="00805346">
        <w:t xml:space="preserve">, are documented. </w:t>
      </w:r>
    </w:p>
    <w:p w14:paraId="0ED43FB1" w14:textId="5D3F9A21" w:rsidR="006063C1" w:rsidRDefault="00805346" w:rsidP="006063C1">
      <w:r>
        <w:t>T</w:t>
      </w:r>
      <w:r w:rsidR="006063C1">
        <w:t>he need and implications for AI/ML processing capabilities definition</w:t>
      </w:r>
      <w:r>
        <w:t xml:space="preserve"> is considered. </w:t>
      </w:r>
    </w:p>
    <w:p w14:paraId="7DCD5148" w14:textId="3B925C7F" w:rsidR="001F7064" w:rsidRDefault="00D34562" w:rsidP="001F7064">
      <w:pPr>
        <w:pStyle w:val="Heading3"/>
      </w:pPr>
      <w:bookmarkStart w:id="151" w:name="_Toc103346939"/>
      <w:ins w:id="152" w:author="Juan Montojo" w:date="2022-05-13T15:05:00Z">
        <w:r>
          <w:t>7.4</w:t>
        </w:r>
      </w:ins>
      <w:del w:id="153" w:author="Juan Montojo" w:date="2022-05-13T15:05:00Z">
        <w:r w:rsidR="001F7064" w:rsidDel="00D34562">
          <w:delText>6.3</w:delText>
        </w:r>
      </w:del>
      <w:r w:rsidR="001F7064">
        <w:t>.1</w:t>
      </w:r>
      <w:r w:rsidR="001F7064">
        <w:tab/>
        <w:t>Common framework</w:t>
      </w:r>
      <w:bookmarkEnd w:id="151"/>
      <w:r w:rsidR="001F7064">
        <w:t xml:space="preserve"> </w:t>
      </w:r>
    </w:p>
    <w:p w14:paraId="48B43350" w14:textId="471BC8C3" w:rsidR="001F7064" w:rsidRDefault="00D34562" w:rsidP="001F7064">
      <w:pPr>
        <w:pStyle w:val="Heading3"/>
      </w:pPr>
      <w:bookmarkStart w:id="154" w:name="_Toc103346940"/>
      <w:ins w:id="155" w:author="Juan Montojo" w:date="2022-05-13T15:05:00Z">
        <w:r>
          <w:t>7.4</w:t>
        </w:r>
      </w:ins>
      <w:del w:id="156" w:author="Juan Montojo" w:date="2022-05-13T15:05:00Z">
        <w:r w:rsidR="001F7064" w:rsidDel="00D34562">
          <w:delText>6.3</w:delText>
        </w:r>
      </w:del>
      <w:r w:rsidR="001F7064">
        <w:t>.2</w:t>
      </w:r>
      <w:r w:rsidR="001F7064">
        <w:tab/>
        <w:t>CSI feedback enhancement</w:t>
      </w:r>
      <w:bookmarkEnd w:id="154"/>
      <w:r w:rsidR="001F7064">
        <w:t xml:space="preserve"> </w:t>
      </w:r>
    </w:p>
    <w:p w14:paraId="44215D27" w14:textId="2E4B7339" w:rsidR="001F7064" w:rsidRDefault="00D34562" w:rsidP="001F7064">
      <w:pPr>
        <w:pStyle w:val="Heading3"/>
      </w:pPr>
      <w:bookmarkStart w:id="157" w:name="_Toc103346941"/>
      <w:ins w:id="158" w:author="Juan Montojo" w:date="2022-05-13T15:05:00Z">
        <w:r>
          <w:t>7.4</w:t>
        </w:r>
      </w:ins>
      <w:del w:id="159" w:author="Juan Montojo" w:date="2022-05-13T15:05:00Z">
        <w:r w:rsidR="001F7064" w:rsidDel="00D34562">
          <w:delText>6.3</w:delText>
        </w:r>
      </w:del>
      <w:r w:rsidR="001F7064">
        <w:t>.3</w:t>
      </w:r>
      <w:r w:rsidR="001F7064">
        <w:tab/>
        <w:t>Beam management</w:t>
      </w:r>
      <w:bookmarkEnd w:id="157"/>
      <w:r w:rsidR="001F7064">
        <w:t xml:space="preserve"> </w:t>
      </w:r>
    </w:p>
    <w:p w14:paraId="4EFF79E2" w14:textId="4674F0C0" w:rsidR="001F7064" w:rsidRDefault="00D34562" w:rsidP="001F7064">
      <w:pPr>
        <w:pStyle w:val="Heading3"/>
      </w:pPr>
      <w:bookmarkStart w:id="160" w:name="_Toc103346942"/>
      <w:ins w:id="161" w:author="Juan Montojo" w:date="2022-05-13T15:05:00Z">
        <w:r>
          <w:t>7.4</w:t>
        </w:r>
      </w:ins>
      <w:del w:id="162" w:author="Juan Montojo" w:date="2022-05-13T15:05:00Z">
        <w:r w:rsidR="001F7064" w:rsidDel="00D34562">
          <w:delText>6.3</w:delText>
        </w:r>
      </w:del>
      <w:r w:rsidR="001F7064">
        <w:t>.4</w:t>
      </w:r>
      <w:r w:rsidR="001F7064">
        <w:tab/>
        <w:t>Positioning accuracy enhancements</w:t>
      </w:r>
      <w:bookmarkEnd w:id="160"/>
    </w:p>
    <w:p w14:paraId="58A6FB4F" w14:textId="09A34865" w:rsidR="00167BB5" w:rsidRDefault="000059F2" w:rsidP="0041231A">
      <w:pPr>
        <w:pStyle w:val="Heading1"/>
      </w:pPr>
      <w:bookmarkStart w:id="163" w:name="_Toc103346943"/>
      <w:ins w:id="164" w:author="Juan Montojo" w:date="2022-05-13T15:04:00Z">
        <w:r>
          <w:t>8</w:t>
        </w:r>
      </w:ins>
      <w:del w:id="165" w:author="Juan Montojo" w:date="2022-05-13T15:04:00Z">
        <w:r w:rsidR="0041231A" w:rsidDel="000059F2">
          <w:delText>7</w:delText>
        </w:r>
      </w:del>
      <w:r w:rsidR="0041231A">
        <w:tab/>
        <w:t>Conclusions</w:t>
      </w:r>
      <w:bookmarkEnd w:id="163"/>
    </w:p>
    <w:p w14:paraId="5C78C78C" w14:textId="2ABEDF65" w:rsidR="008F1C4E" w:rsidRDefault="0041231A" w:rsidP="00DD2E59">
      <w:r>
        <w:t xml:space="preserve">[Editor’s note: </w:t>
      </w:r>
      <w:r w:rsidR="002F3B5E">
        <w:t xml:space="preserve">conclusions may include recommendations </w:t>
      </w:r>
      <w:r w:rsidR="009023E5">
        <w:t>for subsequent WI(s).]</w:t>
      </w:r>
    </w:p>
    <w:p w14:paraId="0918499C" w14:textId="23633182" w:rsidR="002675F0" w:rsidRDefault="002675F0" w:rsidP="002675F0">
      <w:pPr>
        <w:pStyle w:val="Guidance"/>
      </w:pPr>
      <w:r>
        <w:t>.</w:t>
      </w:r>
    </w:p>
    <w:p w14:paraId="03CCA36B" w14:textId="77777777" w:rsidR="002675F0" w:rsidRPr="002675F0" w:rsidRDefault="002675F0" w:rsidP="002675F0"/>
    <w:p w14:paraId="5CA5E6C2" w14:textId="29D3287C" w:rsidR="00080512" w:rsidRPr="004D3578" w:rsidRDefault="00080512" w:rsidP="000059F2">
      <w:pPr>
        <w:pStyle w:val="Heading8"/>
      </w:pPr>
      <w:r w:rsidRPr="004D3578">
        <w:br w:type="page"/>
      </w:r>
      <w:bookmarkStart w:id="166" w:name="_Toc103346944"/>
      <w:r w:rsidRPr="004D3578">
        <w:lastRenderedPageBreak/>
        <w:t xml:space="preserve">Annex &lt;X&gt; </w:t>
      </w:r>
      <w:del w:id="167" w:author="Juan Montojo" w:date="2022-05-13T15:01:00Z">
        <w:r w:rsidRPr="004D3578" w:rsidDel="008A07D6">
          <w:delText>(informative)</w:delText>
        </w:r>
      </w:del>
      <w:r w:rsidRPr="004D3578">
        <w:t>:</w:t>
      </w:r>
      <w:ins w:id="168" w:author="Juan Montojo" w:date="2022-05-13T15:01:00Z">
        <w:r w:rsidR="008A07D6">
          <w:t xml:space="preserve"> </w:t>
        </w:r>
      </w:ins>
      <w:r w:rsidRPr="004D3578">
        <w:br/>
        <w:t>Change history</w:t>
      </w:r>
      <w:bookmarkEnd w:id="166"/>
    </w:p>
    <w:p w14:paraId="15A3DAF1" w14:textId="43CACEB2" w:rsidR="00C91962" w:rsidRDefault="00C91962" w:rsidP="00C91962">
      <w:pPr>
        <w:pStyle w:val="Guidance"/>
      </w:pPr>
      <w:r>
        <w:t>Use style "Heading 8" in TSs and "Heading 9" in TRs.</w:t>
      </w:r>
      <w:r w:rsidR="00AF1460">
        <w:t xml:space="preserve"> Do not use "informative" in the title in TRs.</w:t>
      </w:r>
    </w:p>
    <w:p w14:paraId="6BB9ECA0" w14:textId="103A8536" w:rsidR="0049751D" w:rsidRDefault="003C3971" w:rsidP="003C3971">
      <w:pPr>
        <w:pStyle w:val="Guidance"/>
      </w:pPr>
      <w:r w:rsidRPr="00235394">
        <w:t xml:space="preserve">This is the last annex for </w:t>
      </w:r>
      <w:r w:rsidR="00A73129">
        <w:t>TS/</w:t>
      </w:r>
      <w:r>
        <w:t>TS</w:t>
      </w:r>
      <w:r w:rsidRPr="00235394">
        <w:t>s which details the change history using the following table.</w:t>
      </w:r>
      <w:r w:rsidR="007429F6">
        <w:br/>
      </w:r>
      <w:r w:rsidRPr="00235394">
        <w:t xml:space="preserve">This table </w:t>
      </w:r>
      <w:r w:rsidR="00A73129">
        <w:t>is to</w:t>
      </w:r>
      <w:r w:rsidRPr="00235394">
        <w:t xml:space="preserve"> be used for recording progress during the WG drafting process till TSG approval of this </w:t>
      </w:r>
      <w:r w:rsidR="00A73129">
        <w:t>TS/</w:t>
      </w:r>
      <w:r w:rsidRPr="00235394">
        <w:t>TR.</w:t>
      </w:r>
      <w:r w:rsidR="007429F6">
        <w:br/>
      </w:r>
      <w:r>
        <w:t>For TRs under change control, use one line per approved Change Request</w:t>
      </w:r>
      <w:r w:rsidR="007429F6">
        <w:br/>
      </w:r>
      <w:r>
        <w:t>Date: use format YYYY-MM</w:t>
      </w:r>
      <w:r w:rsidR="007429F6">
        <w:br/>
      </w:r>
      <w:r>
        <w:t>CR: four digits, leading zeros as necessary</w:t>
      </w:r>
      <w:r w:rsidR="007429F6">
        <w:br/>
      </w:r>
      <w:r>
        <w:t>Rev: blank, or number (max two digits)</w:t>
      </w:r>
      <w:r w:rsidR="007429F6">
        <w:br/>
      </w:r>
      <w:r>
        <w:t>Cat: use one of the letters A, B, C, D, F</w:t>
      </w:r>
      <w:r w:rsidR="007429F6">
        <w:br/>
      </w:r>
      <w:r>
        <w:t>Subject/Comment: for TSs under change control, include full text of the subject field of the Change Request cover</w:t>
      </w:r>
      <w:r w:rsidR="007429F6">
        <w:br/>
      </w:r>
      <w:r>
        <w:t>New vers: use format [n]</w:t>
      </w:r>
      <w:r w:rsidR="001C21C3">
        <w:t>n</w:t>
      </w:r>
      <w:r>
        <w:t>.[n]</w:t>
      </w:r>
      <w:r w:rsidR="001C21C3">
        <w:t>n</w:t>
      </w:r>
      <w:r>
        <w:t>.[n]</w:t>
      </w:r>
      <w:r w:rsidR="001C21C3">
        <w:t>n</w:t>
      </w:r>
    </w:p>
    <w:p w14:paraId="06FAD520" w14:textId="77777777" w:rsidR="00054A22" w:rsidRPr="00235394" w:rsidRDefault="00054A22" w:rsidP="00054A22">
      <w:pPr>
        <w:pStyle w:val="TH"/>
      </w:pPr>
      <w:bookmarkStart w:id="169" w:name="historyclause"/>
      <w:bookmarkEnd w:id="16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Change w:id="170" w:author="Juan Montojo" w:date="2022-05-13T15:00:00Z">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PrChange>
      </w:tblPr>
      <w:tblGrid>
        <w:gridCol w:w="800"/>
        <w:gridCol w:w="952"/>
        <w:gridCol w:w="942"/>
        <w:gridCol w:w="425"/>
        <w:gridCol w:w="425"/>
        <w:gridCol w:w="425"/>
        <w:gridCol w:w="4962"/>
        <w:gridCol w:w="708"/>
        <w:tblGridChange w:id="171">
          <w:tblGrid>
            <w:gridCol w:w="800"/>
            <w:gridCol w:w="800"/>
            <w:gridCol w:w="1094"/>
            <w:gridCol w:w="425"/>
            <w:gridCol w:w="425"/>
            <w:gridCol w:w="425"/>
            <w:gridCol w:w="4962"/>
            <w:gridCol w:w="708"/>
          </w:tblGrid>
        </w:tblGridChange>
      </w:tblGrid>
      <w:tr w:rsidR="003C3971" w:rsidRPr="00235394" w14:paraId="1ECB735E" w14:textId="77777777" w:rsidTr="00C2288E">
        <w:trPr>
          <w:cantSplit/>
          <w:trPrChange w:id="172" w:author="Juan Montojo" w:date="2022-05-13T15:00:00Z">
            <w:trPr>
              <w:cantSplit/>
            </w:trPr>
          </w:trPrChange>
        </w:trPr>
        <w:tc>
          <w:tcPr>
            <w:tcW w:w="9639" w:type="dxa"/>
            <w:gridSpan w:val="8"/>
            <w:tcBorders>
              <w:bottom w:val="nil"/>
            </w:tcBorders>
            <w:shd w:val="solid" w:color="FFFFFF" w:fill="auto"/>
            <w:tcPrChange w:id="173" w:author="Juan Montojo" w:date="2022-05-13T15:00:00Z">
              <w:tcPr>
                <w:tcW w:w="9639" w:type="dxa"/>
                <w:gridSpan w:val="8"/>
                <w:tcBorders>
                  <w:bottom w:val="nil"/>
                </w:tcBorders>
                <w:shd w:val="solid" w:color="FFFFFF" w:fill="auto"/>
              </w:tcPr>
            </w:tcPrChange>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C2288E">
        <w:tc>
          <w:tcPr>
            <w:tcW w:w="800" w:type="dxa"/>
            <w:shd w:val="pct10" w:color="auto" w:fill="FFFFFF"/>
            <w:tcPrChange w:id="174" w:author="Juan Montojo" w:date="2022-05-13T15:00:00Z">
              <w:tcPr>
                <w:tcW w:w="800" w:type="dxa"/>
                <w:shd w:val="pct10" w:color="auto" w:fill="FFFFFF"/>
              </w:tcPr>
            </w:tcPrChange>
          </w:tcPr>
          <w:p w14:paraId="7E15B21D" w14:textId="77777777" w:rsidR="003C3971" w:rsidRPr="00235394" w:rsidRDefault="003C3971" w:rsidP="00C72833">
            <w:pPr>
              <w:pStyle w:val="TAL"/>
              <w:rPr>
                <w:b/>
                <w:sz w:val="16"/>
              </w:rPr>
            </w:pPr>
            <w:r w:rsidRPr="00235394">
              <w:rPr>
                <w:b/>
                <w:sz w:val="16"/>
              </w:rPr>
              <w:t>Date</w:t>
            </w:r>
          </w:p>
        </w:tc>
        <w:tc>
          <w:tcPr>
            <w:tcW w:w="952" w:type="dxa"/>
            <w:shd w:val="pct10" w:color="auto" w:fill="FFFFFF"/>
            <w:tcPrChange w:id="175" w:author="Juan Montojo" w:date="2022-05-13T15:00:00Z">
              <w:tcPr>
                <w:tcW w:w="800" w:type="dxa"/>
                <w:shd w:val="pct10" w:color="auto" w:fill="FFFFFF"/>
              </w:tcPr>
            </w:tcPrChange>
          </w:tcPr>
          <w:p w14:paraId="215F01FE" w14:textId="77777777" w:rsidR="003C3971" w:rsidRPr="00235394" w:rsidRDefault="00DF2B1F" w:rsidP="00C72833">
            <w:pPr>
              <w:pStyle w:val="TAL"/>
              <w:rPr>
                <w:b/>
                <w:sz w:val="16"/>
              </w:rPr>
            </w:pPr>
            <w:r>
              <w:rPr>
                <w:b/>
                <w:sz w:val="16"/>
              </w:rPr>
              <w:t>Meeting</w:t>
            </w:r>
          </w:p>
        </w:tc>
        <w:tc>
          <w:tcPr>
            <w:tcW w:w="942" w:type="dxa"/>
            <w:shd w:val="pct10" w:color="auto" w:fill="FFFFFF"/>
            <w:tcPrChange w:id="176" w:author="Juan Montojo" w:date="2022-05-13T15:00:00Z">
              <w:tcPr>
                <w:tcW w:w="1094" w:type="dxa"/>
                <w:shd w:val="pct10" w:color="auto" w:fill="FFFFFF"/>
              </w:tcPr>
            </w:tcPrChange>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Change w:id="177" w:author="Juan Montojo" w:date="2022-05-13T15:00:00Z">
              <w:tcPr>
                <w:tcW w:w="425" w:type="dxa"/>
                <w:shd w:val="pct10" w:color="auto" w:fill="FFFFFF"/>
              </w:tcPr>
            </w:tcPrChange>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Change w:id="178" w:author="Juan Montojo" w:date="2022-05-13T15:00:00Z">
              <w:tcPr>
                <w:tcW w:w="425" w:type="dxa"/>
                <w:shd w:val="pct10" w:color="auto" w:fill="FFFFFF"/>
              </w:tcPr>
            </w:tcPrChange>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Change w:id="179" w:author="Juan Montojo" w:date="2022-05-13T15:00:00Z">
              <w:tcPr>
                <w:tcW w:w="425" w:type="dxa"/>
                <w:shd w:val="pct10" w:color="auto" w:fill="FFFFFF"/>
              </w:tcPr>
            </w:tcPrChange>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Change w:id="180" w:author="Juan Montojo" w:date="2022-05-13T15:00:00Z">
              <w:tcPr>
                <w:tcW w:w="4962" w:type="dxa"/>
                <w:shd w:val="pct10" w:color="auto" w:fill="FFFFFF"/>
              </w:tcPr>
            </w:tcPrChange>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Change w:id="181" w:author="Juan Montojo" w:date="2022-05-13T15:00:00Z">
              <w:tcPr>
                <w:tcW w:w="708" w:type="dxa"/>
                <w:shd w:val="pct10" w:color="auto" w:fill="FFFFFF"/>
              </w:tcPr>
            </w:tcPrChange>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7AE2D8EC" w14:textId="77777777" w:rsidTr="00C2288E">
        <w:tc>
          <w:tcPr>
            <w:tcW w:w="800" w:type="dxa"/>
            <w:shd w:val="solid" w:color="FFFFFF" w:fill="auto"/>
            <w:tcPrChange w:id="182" w:author="Juan Montojo" w:date="2022-05-13T15:00:00Z">
              <w:tcPr>
                <w:tcW w:w="800" w:type="dxa"/>
                <w:shd w:val="solid" w:color="FFFFFF" w:fill="auto"/>
              </w:tcPr>
            </w:tcPrChange>
          </w:tcPr>
          <w:p w14:paraId="433EA83C" w14:textId="6F04C077" w:rsidR="003C3971" w:rsidRPr="006B0D02" w:rsidRDefault="00C2288E" w:rsidP="00C72833">
            <w:pPr>
              <w:pStyle w:val="TAC"/>
              <w:rPr>
                <w:sz w:val="16"/>
                <w:szCs w:val="16"/>
              </w:rPr>
            </w:pPr>
            <w:ins w:id="183" w:author="Juan Montojo" w:date="2022-05-13T14:59:00Z">
              <w:r>
                <w:rPr>
                  <w:sz w:val="16"/>
                  <w:szCs w:val="16"/>
                </w:rPr>
                <w:t>2022-05</w:t>
              </w:r>
            </w:ins>
          </w:p>
        </w:tc>
        <w:tc>
          <w:tcPr>
            <w:tcW w:w="952" w:type="dxa"/>
            <w:shd w:val="solid" w:color="FFFFFF" w:fill="auto"/>
            <w:tcPrChange w:id="184" w:author="Juan Montojo" w:date="2022-05-13T15:00:00Z">
              <w:tcPr>
                <w:tcW w:w="800" w:type="dxa"/>
                <w:shd w:val="solid" w:color="FFFFFF" w:fill="auto"/>
              </w:tcPr>
            </w:tcPrChange>
          </w:tcPr>
          <w:p w14:paraId="55C8CC01" w14:textId="4B830EEB" w:rsidR="003C3971" w:rsidRPr="006B0D02" w:rsidRDefault="00C2288E" w:rsidP="00C72833">
            <w:pPr>
              <w:pStyle w:val="TAC"/>
              <w:rPr>
                <w:sz w:val="16"/>
                <w:szCs w:val="16"/>
              </w:rPr>
            </w:pPr>
            <w:ins w:id="185" w:author="Juan Montojo" w:date="2022-05-13T15:00:00Z">
              <w:r>
                <w:rPr>
                  <w:sz w:val="16"/>
                  <w:szCs w:val="16"/>
                </w:rPr>
                <w:t>RAN1#109e</w:t>
              </w:r>
            </w:ins>
          </w:p>
        </w:tc>
        <w:tc>
          <w:tcPr>
            <w:tcW w:w="942" w:type="dxa"/>
            <w:shd w:val="solid" w:color="FFFFFF" w:fill="auto"/>
            <w:tcPrChange w:id="186" w:author="Juan Montojo" w:date="2022-05-13T15:00:00Z">
              <w:tcPr>
                <w:tcW w:w="1094" w:type="dxa"/>
                <w:shd w:val="solid" w:color="FFFFFF" w:fill="auto"/>
              </w:tcPr>
            </w:tcPrChange>
          </w:tcPr>
          <w:p w14:paraId="134723C6" w14:textId="77777777" w:rsidR="003C3971" w:rsidRPr="006B0D02" w:rsidRDefault="003C3971" w:rsidP="00C72833">
            <w:pPr>
              <w:pStyle w:val="TAC"/>
              <w:rPr>
                <w:sz w:val="16"/>
                <w:szCs w:val="16"/>
              </w:rPr>
            </w:pPr>
          </w:p>
        </w:tc>
        <w:tc>
          <w:tcPr>
            <w:tcW w:w="425" w:type="dxa"/>
            <w:shd w:val="solid" w:color="FFFFFF" w:fill="auto"/>
            <w:tcPrChange w:id="187" w:author="Juan Montojo" w:date="2022-05-13T15:00:00Z">
              <w:tcPr>
                <w:tcW w:w="425" w:type="dxa"/>
                <w:shd w:val="solid" w:color="FFFFFF" w:fill="auto"/>
              </w:tcPr>
            </w:tcPrChange>
          </w:tcPr>
          <w:p w14:paraId="2B341B81" w14:textId="77777777" w:rsidR="003C3971" w:rsidRPr="006B0D02" w:rsidRDefault="003C3971" w:rsidP="00C72833">
            <w:pPr>
              <w:pStyle w:val="TAL"/>
              <w:rPr>
                <w:sz w:val="16"/>
                <w:szCs w:val="16"/>
              </w:rPr>
            </w:pPr>
          </w:p>
        </w:tc>
        <w:tc>
          <w:tcPr>
            <w:tcW w:w="425" w:type="dxa"/>
            <w:shd w:val="solid" w:color="FFFFFF" w:fill="auto"/>
            <w:tcPrChange w:id="188" w:author="Juan Montojo" w:date="2022-05-13T15:00:00Z">
              <w:tcPr>
                <w:tcW w:w="425" w:type="dxa"/>
                <w:shd w:val="solid" w:color="FFFFFF" w:fill="auto"/>
              </w:tcPr>
            </w:tcPrChange>
          </w:tcPr>
          <w:p w14:paraId="090FDCAA" w14:textId="77777777" w:rsidR="003C3971" w:rsidRPr="006B0D02" w:rsidRDefault="003C3971" w:rsidP="00C72833">
            <w:pPr>
              <w:pStyle w:val="TAR"/>
              <w:rPr>
                <w:sz w:val="16"/>
                <w:szCs w:val="16"/>
              </w:rPr>
            </w:pPr>
          </w:p>
        </w:tc>
        <w:tc>
          <w:tcPr>
            <w:tcW w:w="425" w:type="dxa"/>
            <w:shd w:val="solid" w:color="FFFFFF" w:fill="auto"/>
            <w:tcPrChange w:id="189" w:author="Juan Montojo" w:date="2022-05-13T15:00:00Z">
              <w:tcPr>
                <w:tcW w:w="425" w:type="dxa"/>
                <w:shd w:val="solid" w:color="FFFFFF" w:fill="auto"/>
              </w:tcPr>
            </w:tcPrChange>
          </w:tcPr>
          <w:p w14:paraId="40910D18" w14:textId="77777777" w:rsidR="003C3971" w:rsidRPr="006B0D02" w:rsidRDefault="003C3971" w:rsidP="00C72833">
            <w:pPr>
              <w:pStyle w:val="TAC"/>
              <w:rPr>
                <w:sz w:val="16"/>
                <w:szCs w:val="16"/>
              </w:rPr>
            </w:pPr>
          </w:p>
        </w:tc>
        <w:tc>
          <w:tcPr>
            <w:tcW w:w="4962" w:type="dxa"/>
            <w:shd w:val="solid" w:color="FFFFFF" w:fill="auto"/>
            <w:tcPrChange w:id="190" w:author="Juan Montojo" w:date="2022-05-13T15:00:00Z">
              <w:tcPr>
                <w:tcW w:w="4962" w:type="dxa"/>
                <w:shd w:val="solid" w:color="FFFFFF" w:fill="auto"/>
              </w:tcPr>
            </w:tcPrChange>
          </w:tcPr>
          <w:p w14:paraId="17B0396C" w14:textId="6EC34F88" w:rsidR="003C3971" w:rsidRPr="006B0D02" w:rsidRDefault="00C2288E" w:rsidP="00C72833">
            <w:pPr>
              <w:pStyle w:val="TAL"/>
              <w:rPr>
                <w:sz w:val="16"/>
                <w:szCs w:val="16"/>
              </w:rPr>
            </w:pPr>
            <w:ins w:id="191" w:author="Juan Montojo" w:date="2022-05-13T15:00:00Z">
              <w:r>
                <w:rPr>
                  <w:sz w:val="16"/>
                  <w:szCs w:val="16"/>
                </w:rPr>
                <w:t>TR skeleton</w:t>
              </w:r>
            </w:ins>
          </w:p>
        </w:tc>
        <w:tc>
          <w:tcPr>
            <w:tcW w:w="708" w:type="dxa"/>
            <w:shd w:val="solid" w:color="FFFFFF" w:fill="auto"/>
            <w:tcPrChange w:id="192" w:author="Juan Montojo" w:date="2022-05-13T15:00:00Z">
              <w:tcPr>
                <w:tcW w:w="708" w:type="dxa"/>
                <w:shd w:val="solid" w:color="FFFFFF" w:fill="auto"/>
              </w:tcPr>
            </w:tcPrChange>
          </w:tcPr>
          <w:p w14:paraId="5E97A6B2" w14:textId="20FFBFAD" w:rsidR="003C3971" w:rsidRPr="007D6048" w:rsidRDefault="00A01E21" w:rsidP="00C72833">
            <w:pPr>
              <w:pStyle w:val="TAC"/>
              <w:rPr>
                <w:sz w:val="16"/>
                <w:szCs w:val="16"/>
              </w:rPr>
            </w:pPr>
            <w:ins w:id="193" w:author="Juan Montojo" w:date="2022-05-13T15:00:00Z">
              <w:r>
                <w:rPr>
                  <w:sz w:val="16"/>
                  <w:szCs w:val="16"/>
                </w:rPr>
                <w:t>0.0.0</w:t>
              </w:r>
            </w:ins>
          </w:p>
        </w:tc>
      </w:tr>
    </w:tbl>
    <w:p w14:paraId="6BA8C2E7" w14:textId="77777777" w:rsidR="003C3971" w:rsidRPr="00235394" w:rsidRDefault="003C3971" w:rsidP="003C3971"/>
    <w:p w14:paraId="3A6FB7AB" w14:textId="70630B75" w:rsidR="003C3971" w:rsidRPr="00235394" w:rsidRDefault="00C958F9" w:rsidP="00C958F9">
      <w:pPr>
        <w:pStyle w:val="Guidance"/>
      </w:pPr>
      <w:r w:rsidRPr="00235394">
        <w:t xml:space="preserve"> </w:t>
      </w:r>
    </w:p>
    <w:p w14:paraId="6AE5F0B0" w14:textId="77777777" w:rsidR="00080512" w:rsidRDefault="00080512"/>
    <w:sectPr w:rsidR="00080512">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EDE45" w14:textId="77777777" w:rsidR="006847AF" w:rsidRDefault="006847AF">
      <w:r>
        <w:separator/>
      </w:r>
    </w:p>
  </w:endnote>
  <w:endnote w:type="continuationSeparator" w:id="0">
    <w:p w14:paraId="0BCBCF82" w14:textId="77777777" w:rsidR="006847AF" w:rsidRDefault="00684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5B529" w14:textId="77777777" w:rsidR="006847AF" w:rsidRDefault="006847AF">
      <w:r>
        <w:separator/>
      </w:r>
    </w:p>
  </w:footnote>
  <w:footnote w:type="continuationSeparator" w:id="0">
    <w:p w14:paraId="067F9D09" w14:textId="77777777" w:rsidR="006847AF" w:rsidRDefault="00684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487209D8"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713C7">
      <w:rPr>
        <w:rFonts w:ascii="Arial" w:hAnsi="Arial" w:cs="Arial"/>
        <w:b/>
        <w:noProof/>
        <w:sz w:val="18"/>
        <w:szCs w:val="18"/>
      </w:rPr>
      <w:t>3GPP TR 38.843 V0.0.0 (2022-05)</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7A1B1055"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713C7">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3A2B3508"/>
    <w:multiLevelType w:val="hybridMultilevel"/>
    <w:tmpl w:val="BA529472"/>
    <w:lvl w:ilvl="0" w:tplc="3386258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46FE7"/>
    <w:multiLevelType w:val="hybridMultilevel"/>
    <w:tmpl w:val="6090F4E4"/>
    <w:lvl w:ilvl="0" w:tplc="5C6C2CF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820139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31415918">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9154208">
    <w:abstractNumId w:val="1"/>
  </w:num>
  <w:num w:numId="4" w16cid:durableId="922373723">
    <w:abstractNumId w:val="4"/>
  </w:num>
  <w:num w:numId="5" w16cid:durableId="2146656218">
    <w:abstractNumId w:val="2"/>
  </w:num>
  <w:num w:numId="6" w16cid:durableId="1693689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Montojo">
    <w15:presenceInfo w15:providerId="AD" w15:userId="S::juanm@qti.qualcomm.com::f14d9070-3408-4249-b08c-d50b88560d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9F2"/>
    <w:rsid w:val="000151CA"/>
    <w:rsid w:val="00027563"/>
    <w:rsid w:val="00033397"/>
    <w:rsid w:val="00040095"/>
    <w:rsid w:val="0004108C"/>
    <w:rsid w:val="00050201"/>
    <w:rsid w:val="00051834"/>
    <w:rsid w:val="00054A22"/>
    <w:rsid w:val="0005522D"/>
    <w:rsid w:val="00062023"/>
    <w:rsid w:val="000655A6"/>
    <w:rsid w:val="00072194"/>
    <w:rsid w:val="00080512"/>
    <w:rsid w:val="00082015"/>
    <w:rsid w:val="000A7B8A"/>
    <w:rsid w:val="000C2A30"/>
    <w:rsid w:val="000C47C3"/>
    <w:rsid w:val="000D58AB"/>
    <w:rsid w:val="000F4F63"/>
    <w:rsid w:val="00127016"/>
    <w:rsid w:val="00133525"/>
    <w:rsid w:val="00133EC2"/>
    <w:rsid w:val="00167BB5"/>
    <w:rsid w:val="0017273F"/>
    <w:rsid w:val="001A4C42"/>
    <w:rsid w:val="001A7420"/>
    <w:rsid w:val="001B6637"/>
    <w:rsid w:val="001C21C3"/>
    <w:rsid w:val="001D02C2"/>
    <w:rsid w:val="001F0C1D"/>
    <w:rsid w:val="001F1132"/>
    <w:rsid w:val="001F168B"/>
    <w:rsid w:val="001F7064"/>
    <w:rsid w:val="002219F7"/>
    <w:rsid w:val="002347A2"/>
    <w:rsid w:val="0026201A"/>
    <w:rsid w:val="002675F0"/>
    <w:rsid w:val="002760EE"/>
    <w:rsid w:val="002A78EE"/>
    <w:rsid w:val="002B6339"/>
    <w:rsid w:val="002C6DA9"/>
    <w:rsid w:val="002E00EE"/>
    <w:rsid w:val="002F3B5E"/>
    <w:rsid w:val="003172DC"/>
    <w:rsid w:val="00353F0A"/>
    <w:rsid w:val="0035462D"/>
    <w:rsid w:val="00356555"/>
    <w:rsid w:val="003765B8"/>
    <w:rsid w:val="00391C49"/>
    <w:rsid w:val="003A7407"/>
    <w:rsid w:val="003B7D51"/>
    <w:rsid w:val="003C3971"/>
    <w:rsid w:val="003F5CEF"/>
    <w:rsid w:val="0041231A"/>
    <w:rsid w:val="00423334"/>
    <w:rsid w:val="004345EC"/>
    <w:rsid w:val="00453324"/>
    <w:rsid w:val="004544AE"/>
    <w:rsid w:val="00455A73"/>
    <w:rsid w:val="00465515"/>
    <w:rsid w:val="004678D0"/>
    <w:rsid w:val="0048257B"/>
    <w:rsid w:val="0049751D"/>
    <w:rsid w:val="004A133F"/>
    <w:rsid w:val="004A79C0"/>
    <w:rsid w:val="004C30AC"/>
    <w:rsid w:val="004D3578"/>
    <w:rsid w:val="004D637E"/>
    <w:rsid w:val="004D7F4A"/>
    <w:rsid w:val="004E213A"/>
    <w:rsid w:val="004F0988"/>
    <w:rsid w:val="004F3340"/>
    <w:rsid w:val="0053388B"/>
    <w:rsid w:val="00535773"/>
    <w:rsid w:val="00543E6C"/>
    <w:rsid w:val="00565087"/>
    <w:rsid w:val="005665C8"/>
    <w:rsid w:val="005713C7"/>
    <w:rsid w:val="00597B11"/>
    <w:rsid w:val="005A6A02"/>
    <w:rsid w:val="005C7675"/>
    <w:rsid w:val="005D2E01"/>
    <w:rsid w:val="005D3009"/>
    <w:rsid w:val="005D7526"/>
    <w:rsid w:val="005E24A2"/>
    <w:rsid w:val="005E4BB2"/>
    <w:rsid w:val="005F788A"/>
    <w:rsid w:val="00602AEA"/>
    <w:rsid w:val="006063C1"/>
    <w:rsid w:val="006146DB"/>
    <w:rsid w:val="00614FDF"/>
    <w:rsid w:val="00616351"/>
    <w:rsid w:val="00632A8E"/>
    <w:rsid w:val="0063543D"/>
    <w:rsid w:val="00647114"/>
    <w:rsid w:val="00662F0D"/>
    <w:rsid w:val="006847AF"/>
    <w:rsid w:val="006912E9"/>
    <w:rsid w:val="006A323F"/>
    <w:rsid w:val="006B30D0"/>
    <w:rsid w:val="006C3D95"/>
    <w:rsid w:val="006D6B17"/>
    <w:rsid w:val="006E5C86"/>
    <w:rsid w:val="00700420"/>
    <w:rsid w:val="00701116"/>
    <w:rsid w:val="0071174C"/>
    <w:rsid w:val="00711E38"/>
    <w:rsid w:val="00713C44"/>
    <w:rsid w:val="0072745E"/>
    <w:rsid w:val="00734A5B"/>
    <w:rsid w:val="0074026F"/>
    <w:rsid w:val="007429F6"/>
    <w:rsid w:val="00744E76"/>
    <w:rsid w:val="00765EA3"/>
    <w:rsid w:val="007671B5"/>
    <w:rsid w:val="00774DA4"/>
    <w:rsid w:val="00781F0F"/>
    <w:rsid w:val="007935DB"/>
    <w:rsid w:val="007B600E"/>
    <w:rsid w:val="007D1C7E"/>
    <w:rsid w:val="007F0E67"/>
    <w:rsid w:val="007F0F4A"/>
    <w:rsid w:val="008028A4"/>
    <w:rsid w:val="00804D82"/>
    <w:rsid w:val="00805346"/>
    <w:rsid w:val="00830747"/>
    <w:rsid w:val="00862CCC"/>
    <w:rsid w:val="008768CA"/>
    <w:rsid w:val="00891947"/>
    <w:rsid w:val="008A07D6"/>
    <w:rsid w:val="008C384C"/>
    <w:rsid w:val="008C3CAB"/>
    <w:rsid w:val="008E2D68"/>
    <w:rsid w:val="008E6756"/>
    <w:rsid w:val="008F1C4E"/>
    <w:rsid w:val="009023E5"/>
    <w:rsid w:val="0090271F"/>
    <w:rsid w:val="00902E23"/>
    <w:rsid w:val="009114D7"/>
    <w:rsid w:val="0091348E"/>
    <w:rsid w:val="00917CCB"/>
    <w:rsid w:val="00930BE5"/>
    <w:rsid w:val="00933FB0"/>
    <w:rsid w:val="00942EC2"/>
    <w:rsid w:val="009600A2"/>
    <w:rsid w:val="00972511"/>
    <w:rsid w:val="00997C37"/>
    <w:rsid w:val="009C36B5"/>
    <w:rsid w:val="009F37B7"/>
    <w:rsid w:val="00A0127E"/>
    <w:rsid w:val="00A01E21"/>
    <w:rsid w:val="00A10F02"/>
    <w:rsid w:val="00A164B4"/>
    <w:rsid w:val="00A26956"/>
    <w:rsid w:val="00A27486"/>
    <w:rsid w:val="00A31DD7"/>
    <w:rsid w:val="00A34320"/>
    <w:rsid w:val="00A53724"/>
    <w:rsid w:val="00A56066"/>
    <w:rsid w:val="00A73129"/>
    <w:rsid w:val="00A82346"/>
    <w:rsid w:val="00A92BA1"/>
    <w:rsid w:val="00A95A1C"/>
    <w:rsid w:val="00A95A32"/>
    <w:rsid w:val="00AB2A33"/>
    <w:rsid w:val="00AB4A5D"/>
    <w:rsid w:val="00AC6BC6"/>
    <w:rsid w:val="00AE65E2"/>
    <w:rsid w:val="00AF1460"/>
    <w:rsid w:val="00B15449"/>
    <w:rsid w:val="00B318C7"/>
    <w:rsid w:val="00B53621"/>
    <w:rsid w:val="00B54FFF"/>
    <w:rsid w:val="00B77CE8"/>
    <w:rsid w:val="00B86C80"/>
    <w:rsid w:val="00B93086"/>
    <w:rsid w:val="00B9734B"/>
    <w:rsid w:val="00BA19ED"/>
    <w:rsid w:val="00BA4B8D"/>
    <w:rsid w:val="00BB6CF4"/>
    <w:rsid w:val="00BC0F7D"/>
    <w:rsid w:val="00BC5F5A"/>
    <w:rsid w:val="00BD7D31"/>
    <w:rsid w:val="00BE3255"/>
    <w:rsid w:val="00BF128E"/>
    <w:rsid w:val="00C074DD"/>
    <w:rsid w:val="00C1496A"/>
    <w:rsid w:val="00C2288E"/>
    <w:rsid w:val="00C33079"/>
    <w:rsid w:val="00C34FCC"/>
    <w:rsid w:val="00C45231"/>
    <w:rsid w:val="00C551FF"/>
    <w:rsid w:val="00C62F35"/>
    <w:rsid w:val="00C72833"/>
    <w:rsid w:val="00C80F1D"/>
    <w:rsid w:val="00C91962"/>
    <w:rsid w:val="00C93F40"/>
    <w:rsid w:val="00C958F9"/>
    <w:rsid w:val="00CA3D0C"/>
    <w:rsid w:val="00CC4EA9"/>
    <w:rsid w:val="00D34562"/>
    <w:rsid w:val="00D57972"/>
    <w:rsid w:val="00D675A9"/>
    <w:rsid w:val="00D738D6"/>
    <w:rsid w:val="00D755EB"/>
    <w:rsid w:val="00D758CD"/>
    <w:rsid w:val="00D76048"/>
    <w:rsid w:val="00D82E6F"/>
    <w:rsid w:val="00D83761"/>
    <w:rsid w:val="00D87E00"/>
    <w:rsid w:val="00D9134D"/>
    <w:rsid w:val="00D962AD"/>
    <w:rsid w:val="00DA0CEB"/>
    <w:rsid w:val="00DA2B9E"/>
    <w:rsid w:val="00DA7A03"/>
    <w:rsid w:val="00DB172C"/>
    <w:rsid w:val="00DB1818"/>
    <w:rsid w:val="00DC309B"/>
    <w:rsid w:val="00DC4DA2"/>
    <w:rsid w:val="00DC711F"/>
    <w:rsid w:val="00DD2E59"/>
    <w:rsid w:val="00DD4C17"/>
    <w:rsid w:val="00DD74A5"/>
    <w:rsid w:val="00DF2B1F"/>
    <w:rsid w:val="00DF62CD"/>
    <w:rsid w:val="00E16509"/>
    <w:rsid w:val="00E41685"/>
    <w:rsid w:val="00E44582"/>
    <w:rsid w:val="00E730A9"/>
    <w:rsid w:val="00E77645"/>
    <w:rsid w:val="00EA15B0"/>
    <w:rsid w:val="00EA5EA7"/>
    <w:rsid w:val="00EB3369"/>
    <w:rsid w:val="00EB3C47"/>
    <w:rsid w:val="00EB66B1"/>
    <w:rsid w:val="00EC47F7"/>
    <w:rsid w:val="00EC4A25"/>
    <w:rsid w:val="00EC59EE"/>
    <w:rsid w:val="00EF608C"/>
    <w:rsid w:val="00F025A2"/>
    <w:rsid w:val="00F04712"/>
    <w:rsid w:val="00F13360"/>
    <w:rsid w:val="00F22EC7"/>
    <w:rsid w:val="00F325C8"/>
    <w:rsid w:val="00F653B8"/>
    <w:rsid w:val="00F9008D"/>
    <w:rsid w:val="00FA1266"/>
    <w:rsid w:val="00FC1192"/>
    <w:rsid w:val="00FC17DC"/>
    <w:rsid w:val="00FD75B0"/>
    <w:rsid w:val="00FE1F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ListParagraph">
    <w:name w:val="List Paragraph"/>
    <w:basedOn w:val="Normal"/>
    <w:uiPriority w:val="34"/>
    <w:qFormat/>
    <w:rsid w:val="00EC59EE"/>
    <w:pPr>
      <w:ind w:left="720"/>
      <w:contextualSpacing/>
    </w:pPr>
  </w:style>
  <w:style w:type="character" w:customStyle="1" w:styleId="normaltextrun">
    <w:name w:val="normaltextrun"/>
    <w:basedOn w:val="DefaultParagraphFont"/>
    <w:rsid w:val="00FE1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388345">
      <w:bodyDiv w:val="1"/>
      <w:marLeft w:val="0"/>
      <w:marRight w:val="0"/>
      <w:marTop w:val="0"/>
      <w:marBottom w:val="0"/>
      <w:divBdr>
        <w:top w:val="none" w:sz="0" w:space="0" w:color="auto"/>
        <w:left w:val="none" w:sz="0" w:space="0" w:color="auto"/>
        <w:bottom w:val="none" w:sz="0" w:space="0" w:color="auto"/>
        <w:right w:val="none" w:sz="0" w:space="0" w:color="auto"/>
      </w:divBdr>
    </w:div>
    <w:div w:id="151001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yperlink" Target="http://www.3gpp.org/specifications-groups/delegates-corner/writing-a-new-spe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3gpp.org/DynaReport/2180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8B14A0CCFBC14E847BD309701E5451" ma:contentTypeVersion="7" ma:contentTypeDescription="Create a new document." ma:contentTypeScope="" ma:versionID="970800c721d301924258da96364b11aa">
  <xsd:schema xmlns:xsd="http://www.w3.org/2001/XMLSchema" xmlns:xs="http://www.w3.org/2001/XMLSchema" xmlns:p="http://schemas.microsoft.com/office/2006/metadata/properties" xmlns:ns2="107a106f-d21b-4e4b-8948-945a8ea9a00f" targetNamespace="http://schemas.microsoft.com/office/2006/metadata/properties" ma:root="true" ma:fieldsID="773b7eee36e385aebd934048350393c7" ns2:_="">
    <xsd:import namespace="107a106f-d21b-4e4b-8948-945a8ea9a0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7a106f-d21b-4e4b-8948-945a8ea9a0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01E470-4F2E-4601-9601-2E74BC0F7D85}">
  <ds:schemaRefs>
    <ds:schemaRef ds:uri="http://purl.org/dc/terms/"/>
    <ds:schemaRef ds:uri="http://purl.org/dc/elements/1.1/"/>
    <ds:schemaRef ds:uri="http://purl.org/dc/dcmitype/"/>
    <ds:schemaRef ds:uri="107a106f-d21b-4e4b-8948-945a8ea9a00f"/>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A913236E-1DD1-486D-AF6F-4A9D54D88E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7a106f-d21b-4e4b-8948-945a8ea9a0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customXml/itemProps4.xml><?xml version="1.0" encoding="utf-8"?>
<ds:datastoreItem xmlns:ds="http://schemas.openxmlformats.org/officeDocument/2006/customXml" ds:itemID="{A5DB6898-FF99-421C-A396-D12981CB7F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Template>
  <TotalTime>1</TotalTime>
  <Pages>11</Pages>
  <Words>2642</Words>
  <Characters>15061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17668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QC-JM2</dc:creator>
  <cp:keywords>&lt;keyword[, keyword, ]&gt;</cp:keywords>
  <cp:lastModifiedBy>Juan Montojo</cp:lastModifiedBy>
  <cp:revision>2</cp:revision>
  <cp:lastPrinted>2019-02-25T14:05:00Z</cp:lastPrinted>
  <dcterms:created xsi:type="dcterms:W3CDTF">2022-05-18T05:31:00Z</dcterms:created>
  <dcterms:modified xsi:type="dcterms:W3CDTF">2022-05-18T05:31:00Z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0x010100618B14A0CCFBC14E847BD309701E5451</vt:lpwstr>
  </property>
</Properties>
</file>